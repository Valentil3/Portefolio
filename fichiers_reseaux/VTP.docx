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A474" w14:textId="77777777" w:rsidR="00DD179E" w:rsidRDefault="00734BBA" w:rsidP="0051038A">
      <w:pPr>
        <w:pStyle w:val="Titre1"/>
        <w:jc w:val="left"/>
      </w:pPr>
      <w:bookmarkStart w:id="0" w:name="_Toc348700419"/>
      <w:bookmarkStart w:id="1" w:name="_Toc348700970"/>
      <w:bookmarkStart w:id="2" w:name="_Toc348703324"/>
      <w:r>
        <w:rPr>
          <w:noProof/>
        </w:rPr>
        <w:drawing>
          <wp:anchor distT="0" distB="0" distL="114300" distR="114300" simplePos="0" relativeHeight="251667456" behindDoc="1" locked="0" layoutInCell="1" allowOverlap="1" wp14:anchorId="0CB36E39" wp14:editId="5A984650">
            <wp:simplePos x="0" y="0"/>
            <wp:positionH relativeFrom="column">
              <wp:posOffset>4986020</wp:posOffset>
            </wp:positionH>
            <wp:positionV relativeFrom="paragraph">
              <wp:posOffset>-358140</wp:posOffset>
            </wp:positionV>
            <wp:extent cx="857250" cy="1028700"/>
            <wp:effectExtent l="19050" t="0" r="0" b="0"/>
            <wp:wrapNone/>
            <wp:docPr id="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ins w:id="3" w:author="Ali REZZAG" w:date="2017-03-13T14:10:00Z">
        <w:r w:rsidR="00D77D50">
          <w:rPr>
            <w:noProof/>
          </w:rPr>
          <w:t xml:space="preserve">Chap 9.2 </w:t>
        </w:r>
      </w:ins>
      <w:ins w:id="4" w:author="Ali REZZAG" w:date="2017-03-13T14:11:00Z">
        <w:r w:rsidR="00623998">
          <w:rPr>
            <w:noProof/>
          </w:rPr>
          <w:t xml:space="preserve"> </w:t>
        </w:r>
      </w:ins>
      <w:r w:rsidR="00C337A9">
        <w:rPr>
          <w:noProof/>
        </w:rPr>
        <w:t>Exolab</w:t>
      </w:r>
      <w:r w:rsidR="00C337A9">
        <w:t xml:space="preserve"> </w:t>
      </w:r>
      <w:r>
        <w:t>PACKET-TRACER</w:t>
      </w:r>
      <w:r w:rsidR="00C337A9">
        <w:t xml:space="preserve"> de </w:t>
      </w:r>
      <w:r w:rsidR="0051038A">
        <w:t xml:space="preserve">mise en pratique des VLAN </w:t>
      </w:r>
      <w:r w:rsidR="00242DD6">
        <w:br/>
      </w:r>
      <w:r w:rsidR="0051038A">
        <w:t xml:space="preserve">et de </w:t>
      </w:r>
      <w:r w:rsidR="00C337A9">
        <w:t xml:space="preserve">découverte </w:t>
      </w:r>
      <w:r w:rsidR="0051038A">
        <w:t>des sous-interfaces</w:t>
      </w:r>
      <w:r w:rsidRPr="008E521D">
        <w:t xml:space="preserve"> </w:t>
      </w:r>
      <w:r w:rsidR="00242DD6">
        <w:t>et de VTP</w:t>
      </w:r>
    </w:p>
    <w:p w14:paraId="472CCEA1" w14:textId="77777777" w:rsidR="00F537ED" w:rsidRDefault="00F537ED" w:rsidP="00734BBA">
      <w:pPr>
        <w:pStyle w:val="titrepartie"/>
        <w:spacing w:before="0"/>
      </w:pPr>
    </w:p>
    <w:p w14:paraId="1CFFE430" w14:textId="77777777" w:rsidR="00DD179E" w:rsidRDefault="00734BBA">
      <w:pPr>
        <w:pStyle w:val="Titre2"/>
      </w:pPr>
      <w:r>
        <w:t>Description du thème</w:t>
      </w:r>
    </w:p>
    <w:p w14:paraId="1FE1B5EB" w14:textId="77777777" w:rsidR="00F537ED" w:rsidRPr="00F537ED" w:rsidRDefault="00F537ED" w:rsidP="00F537ED"/>
    <w:tbl>
      <w:tblPr>
        <w:tblW w:w="5000" w:type="pct"/>
        <w:tblCellSpacing w:w="0" w:type="dxa"/>
        <w:tblInd w:w="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7"/>
        <w:gridCol w:w="7077"/>
      </w:tblGrid>
      <w:tr w:rsidR="00734BBA" w14:paraId="2AFE2010" w14:textId="77777777" w:rsidTr="001417E8">
        <w:trPr>
          <w:trHeight w:val="225"/>
          <w:tblCellSpacing w:w="0" w:type="dxa"/>
        </w:trPr>
        <w:tc>
          <w:tcPr>
            <w:tcW w:w="1092" w:type="pct"/>
            <w:shd w:val="clear" w:color="auto" w:fill="6699CC"/>
            <w:vAlign w:val="center"/>
          </w:tcPr>
          <w:p w14:paraId="310CBFDB" w14:textId="77777777" w:rsidR="00734BBA" w:rsidRDefault="00734BBA" w:rsidP="001417E8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Propriétés</w:t>
            </w:r>
          </w:p>
        </w:tc>
        <w:tc>
          <w:tcPr>
            <w:tcW w:w="3908" w:type="pct"/>
            <w:shd w:val="clear" w:color="auto" w:fill="6699CC"/>
            <w:vAlign w:val="center"/>
          </w:tcPr>
          <w:p w14:paraId="5128F2F9" w14:textId="77777777" w:rsidR="00734BBA" w:rsidRDefault="00734BBA" w:rsidP="001417E8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734BBA" w14:paraId="271443DE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7220C4F9" w14:textId="77777777" w:rsidR="00734BBA" w:rsidRPr="00641B85" w:rsidRDefault="00641B85" w:rsidP="00641B85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Intitulé long</w:t>
            </w:r>
          </w:p>
        </w:tc>
        <w:tc>
          <w:tcPr>
            <w:tcW w:w="3908" w:type="pct"/>
          </w:tcPr>
          <w:p w14:paraId="6E318961" w14:textId="77777777" w:rsidR="008853A4" w:rsidRDefault="00734BBA" w:rsidP="001417E8">
            <w:pPr>
              <w:ind w:left="346" w:hanging="346"/>
              <w:jc w:val="left"/>
            </w:pPr>
            <w:r w:rsidRPr="001417E8">
              <w:rPr>
                <w:i/>
              </w:rPr>
              <w:t>Activité Packet-Tracer de mise en pratique</w:t>
            </w:r>
            <w:r w:rsidR="00A92330" w:rsidRPr="001417E8">
              <w:rPr>
                <w:i/>
              </w:rPr>
              <w:t xml:space="preserve"> </w:t>
            </w:r>
            <w:r w:rsidRPr="001417E8">
              <w:rPr>
                <w:i/>
              </w:rPr>
              <w:t>:</w:t>
            </w:r>
          </w:p>
          <w:p w14:paraId="7D703111" w14:textId="77777777" w:rsidR="00734BBA" w:rsidRPr="008853A4" w:rsidRDefault="008853A4" w:rsidP="008853A4">
            <w:pPr>
              <w:pStyle w:val="Paragraphedeliste"/>
              <w:numPr>
                <w:ilvl w:val="0"/>
                <w:numId w:val="36"/>
              </w:numPr>
              <w:jc w:val="left"/>
            </w:pPr>
            <w:r w:rsidRPr="008853A4">
              <w:t>d</w:t>
            </w:r>
            <w:r w:rsidR="00734BBA" w:rsidRPr="008853A4">
              <w:t>u transport des VLAN  - protocole 802.1q</w:t>
            </w:r>
          </w:p>
          <w:p w14:paraId="5417497E" w14:textId="77777777" w:rsidR="00734BBA" w:rsidRPr="001417E8" w:rsidRDefault="001417E8" w:rsidP="001417E8">
            <w:pPr>
              <w:rPr>
                <w:i/>
              </w:rPr>
            </w:pPr>
            <w:r w:rsidRPr="001417E8">
              <w:rPr>
                <w:i/>
              </w:rPr>
              <w:t>e</w:t>
            </w:r>
            <w:r w:rsidR="00734BBA" w:rsidRPr="001417E8">
              <w:rPr>
                <w:i/>
              </w:rPr>
              <w:t>t de découverte :</w:t>
            </w:r>
          </w:p>
          <w:p w14:paraId="1C6B4B68" w14:textId="77777777" w:rsidR="00734BBA" w:rsidRPr="001417E8" w:rsidRDefault="008D503C" w:rsidP="007A24D1">
            <w:pPr>
              <w:pStyle w:val="Paragraphedeliste"/>
              <w:numPr>
                <w:ilvl w:val="0"/>
                <w:numId w:val="36"/>
              </w:numPr>
            </w:pPr>
            <w:r>
              <w:t xml:space="preserve">du routage inter-VLAN avec </w:t>
            </w:r>
            <w:r w:rsidR="008853A4">
              <w:t>d</w:t>
            </w:r>
            <w:r w:rsidR="00734BBA" w:rsidRPr="001417E8">
              <w:t>es sous-interfaces</w:t>
            </w:r>
            <w:r>
              <w:t xml:space="preserve"> de routeur</w:t>
            </w:r>
            <w:r w:rsidR="008853A4">
              <w:t> ;</w:t>
            </w:r>
          </w:p>
          <w:p w14:paraId="5B388615" w14:textId="77777777" w:rsidR="00734BBA" w:rsidRPr="007A24D1" w:rsidRDefault="007A24D1" w:rsidP="007A24D1">
            <w:pPr>
              <w:pStyle w:val="Paragraphedeliste"/>
              <w:numPr>
                <w:ilvl w:val="0"/>
                <w:numId w:val="46"/>
              </w:numPr>
              <w:rPr>
                <w:i/>
              </w:rPr>
            </w:pPr>
            <w:r>
              <w:t>d</w:t>
            </w:r>
            <w:r w:rsidR="00734BBA" w:rsidRPr="001417E8">
              <w:t xml:space="preserve">u déploiement des VLAN avec le protocole </w:t>
            </w:r>
            <w:r>
              <w:t>VTP.</w:t>
            </w:r>
          </w:p>
          <w:p w14:paraId="227CC167" w14:textId="77777777" w:rsidR="00734BBA" w:rsidRPr="001417E8" w:rsidRDefault="00734BBA" w:rsidP="001417E8">
            <w:pPr>
              <w:rPr>
                <w:i/>
              </w:rPr>
            </w:pPr>
            <w:r w:rsidRPr="001417E8">
              <w:t>Maquette à construire intégralement</w:t>
            </w:r>
            <w:r w:rsidR="00F3201E">
              <w:t>.</w:t>
            </w:r>
          </w:p>
        </w:tc>
      </w:tr>
      <w:tr w:rsidR="00734BBA" w14:paraId="0008FDD3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4F7C5F02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Formation concernée</w:t>
            </w:r>
          </w:p>
        </w:tc>
        <w:tc>
          <w:tcPr>
            <w:tcW w:w="3908" w:type="pct"/>
          </w:tcPr>
          <w:p w14:paraId="7155B4E1" w14:textId="77777777" w:rsidR="00734BBA" w:rsidRDefault="00734BBA" w:rsidP="001417E8">
            <w:r>
              <w:t>BTS Services Informatiques aux Organisations</w:t>
            </w:r>
          </w:p>
        </w:tc>
      </w:tr>
      <w:tr w:rsidR="00734BBA" w14:paraId="0842957A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73FE3249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Matière</w:t>
            </w:r>
          </w:p>
        </w:tc>
        <w:tc>
          <w:tcPr>
            <w:tcW w:w="3908" w:type="pct"/>
          </w:tcPr>
          <w:p w14:paraId="79DC01EB" w14:textId="77777777" w:rsidR="00734BBA" w:rsidRDefault="008F09F9" w:rsidP="001417E8">
            <w:r w:rsidRPr="008F09F9">
              <w:rPr>
                <w:b/>
              </w:rPr>
              <w:t>SISR2</w:t>
            </w:r>
            <w:r w:rsidR="00734BBA">
              <w:t xml:space="preserve"> Conception des infrastructures réseaux</w:t>
            </w:r>
          </w:p>
        </w:tc>
      </w:tr>
      <w:tr w:rsidR="00734BBA" w14:paraId="729026F1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7D6D1B98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Présentation</w:t>
            </w:r>
          </w:p>
        </w:tc>
        <w:tc>
          <w:tcPr>
            <w:tcW w:w="3908" w:type="pct"/>
          </w:tcPr>
          <w:p w14:paraId="5DC891D9" w14:textId="77777777" w:rsidR="00734BBA" w:rsidRDefault="00734BBA" w:rsidP="000F46B6">
            <w:r>
              <w:t xml:space="preserve">Cette activité a pour but de mettre en pratique des connaissances acquises sur le </w:t>
            </w:r>
            <w:r w:rsidR="000F46B6">
              <w:t>transport</w:t>
            </w:r>
            <w:r w:rsidR="00E96EE4">
              <w:t xml:space="preserve"> des VLAN</w:t>
            </w:r>
            <w:r w:rsidR="000F46B6">
              <w:t xml:space="preserve"> et sur le </w:t>
            </w:r>
            <w:r w:rsidR="00A92330">
              <w:t>routage I</w:t>
            </w:r>
            <w:r>
              <w:t>nter</w:t>
            </w:r>
            <w:r w:rsidR="00A92330">
              <w:t>-</w:t>
            </w:r>
            <w:r>
              <w:t>vlan</w:t>
            </w:r>
            <w:r w:rsidR="00E96EE4">
              <w:t>,</w:t>
            </w:r>
            <w:r w:rsidR="00A92330">
              <w:t xml:space="preserve"> d’introduire l’usage des sous-interfaces et du protocole VTP dédié au déploiement automatique des VLAN</w:t>
            </w:r>
            <w:r w:rsidR="00641B85">
              <w:t>.</w:t>
            </w:r>
          </w:p>
        </w:tc>
      </w:tr>
      <w:tr w:rsidR="00734BBA" w14:paraId="710E86A7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1F32E815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Notions</w:t>
            </w:r>
          </w:p>
        </w:tc>
        <w:tc>
          <w:tcPr>
            <w:tcW w:w="3908" w:type="pct"/>
          </w:tcPr>
          <w:p w14:paraId="7EFE4345" w14:textId="77777777" w:rsidR="00DD179E" w:rsidRDefault="00734BBA">
            <w:r w:rsidRPr="00A92330">
              <w:rPr>
                <w:b/>
              </w:rPr>
              <w:t>Activités</w:t>
            </w:r>
            <w:r w:rsidRPr="00A92330">
              <w:br/>
              <w:t>A3.2.1 Installation et configuration d’éléments d’infrastructure</w:t>
            </w:r>
          </w:p>
          <w:p w14:paraId="7B679F81" w14:textId="77777777" w:rsidR="00DD179E" w:rsidRDefault="00734BBA">
            <w:pPr>
              <w:rPr>
                <w:b/>
              </w:rPr>
            </w:pPr>
            <w:r w:rsidRPr="00A92330">
              <w:rPr>
                <w:b/>
              </w:rPr>
              <w:t>Savoir-faire</w:t>
            </w:r>
          </w:p>
          <w:p w14:paraId="515F185D" w14:textId="77777777" w:rsidR="00DD179E" w:rsidRDefault="00734BBA">
            <w:pPr>
              <w:pStyle w:val="Paragraphedeliste"/>
              <w:numPr>
                <w:ilvl w:val="0"/>
                <w:numId w:val="33"/>
              </w:numPr>
            </w:pPr>
            <w:r w:rsidRPr="00A92330">
              <w:t>Configurer une maquette ou un prototype pour valider une solution</w:t>
            </w:r>
          </w:p>
          <w:p w14:paraId="48369568" w14:textId="77777777" w:rsidR="00DD179E" w:rsidRDefault="00734BBA">
            <w:pPr>
              <w:pStyle w:val="Paragraphedeliste"/>
              <w:numPr>
                <w:ilvl w:val="0"/>
                <w:numId w:val="33"/>
              </w:numPr>
            </w:pPr>
            <w:r w:rsidRPr="001417E8">
              <w:t>Configurer les éléments d'interconnexion permettant de séparer les flux</w:t>
            </w:r>
          </w:p>
        </w:tc>
      </w:tr>
      <w:tr w:rsidR="00641B85" w14:paraId="4B4A29DA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5550A6A2" w14:textId="77777777" w:rsidR="00641B85" w:rsidRDefault="00641B85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Transversalité</w:t>
            </w:r>
          </w:p>
        </w:tc>
        <w:tc>
          <w:tcPr>
            <w:tcW w:w="3908" w:type="pct"/>
          </w:tcPr>
          <w:p w14:paraId="12157955" w14:textId="77777777" w:rsidR="00093CAE" w:rsidRDefault="00641B85" w:rsidP="00093CAE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</w:rPr>
              <w:t>SI5</w:t>
            </w:r>
            <w:r w:rsidR="00093CAE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</w:p>
          <w:p w14:paraId="5CDC7B9B" w14:textId="77777777" w:rsidR="00093CAE" w:rsidRPr="00093CAE" w:rsidRDefault="00093CAE" w:rsidP="00093CA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093CAE">
              <w:rPr>
                <w:b/>
              </w:rPr>
              <w:t>D3.3 - Administration et supervision d'une infrastructure</w:t>
            </w:r>
          </w:p>
          <w:p w14:paraId="117EDF53" w14:textId="77777777" w:rsidR="00641B85" w:rsidRPr="00A92330" w:rsidRDefault="00093CAE" w:rsidP="00093CA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SymbolMT" w:eastAsia="SymbolMT" w:cs="SymbolMT" w:hint="eastAsia"/>
                <w:color w:val="auto"/>
                <w:sz w:val="18"/>
                <w:szCs w:val="18"/>
              </w:rPr>
              <w:t>•</w:t>
            </w:r>
            <w:r w:rsidRPr="00093CAE">
              <w:rPr>
                <w:rFonts w:eastAsia="Calibri"/>
              </w:rPr>
              <w:t xml:space="preserve"> A3.3.1 Administration sur site ou à distance des éléments d'un réseau, de serveurs, de services et d'équipements</w:t>
            </w:r>
            <w:r>
              <w:rPr>
                <w:rFonts w:eastAsia="Calibri"/>
              </w:rPr>
              <w:t xml:space="preserve"> </w:t>
            </w:r>
            <w:r w:rsidRPr="00093CAE">
              <w:rPr>
                <w:rFonts w:eastAsia="Calibri"/>
              </w:rPr>
              <w:t>terminaux</w:t>
            </w:r>
          </w:p>
        </w:tc>
      </w:tr>
      <w:tr w:rsidR="00734BBA" w14:paraId="50FB3108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77345A99" w14:textId="77777777" w:rsidR="00734BBA" w:rsidRDefault="00F3201E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Prolongement</w:t>
            </w:r>
          </w:p>
        </w:tc>
        <w:tc>
          <w:tcPr>
            <w:tcW w:w="3908" w:type="pct"/>
          </w:tcPr>
          <w:p w14:paraId="2E848795" w14:textId="77777777" w:rsidR="00734BBA" w:rsidRDefault="008F09F9" w:rsidP="001417E8">
            <w:pPr>
              <w:rPr>
                <w:b/>
              </w:rPr>
            </w:pPr>
            <w:r w:rsidRPr="008F09F9">
              <w:rPr>
                <w:b/>
              </w:rPr>
              <w:t>SISR5</w:t>
            </w:r>
            <w:r w:rsidR="00093CAE">
              <w:rPr>
                <w:b/>
              </w:rPr>
              <w:t> :</w:t>
            </w:r>
          </w:p>
          <w:p w14:paraId="2D523D77" w14:textId="77777777" w:rsidR="00093CAE" w:rsidRPr="00093CAE" w:rsidRDefault="00093CAE" w:rsidP="00093CAE">
            <w:pPr>
              <w:pStyle w:val="Paragraphedeliste"/>
              <w:numPr>
                <w:ilvl w:val="0"/>
                <w:numId w:val="33"/>
              </w:numPr>
            </w:pPr>
            <w:r w:rsidRPr="00093CAE">
              <w:t>Sécuriser une infrastructure réseau</w:t>
            </w:r>
          </w:p>
          <w:p w14:paraId="470CCC02" w14:textId="77777777" w:rsidR="00093CAE" w:rsidRPr="00641B85" w:rsidRDefault="00093CAE" w:rsidP="00093CAE">
            <w:pPr>
              <w:pStyle w:val="Paragraphedeliste"/>
              <w:numPr>
                <w:ilvl w:val="0"/>
                <w:numId w:val="33"/>
              </w:numPr>
              <w:rPr>
                <w:b/>
              </w:rPr>
            </w:pPr>
            <w:r w:rsidRPr="00093CAE">
              <w:t>Contrôler et améliorer les performances du réseau</w:t>
            </w:r>
          </w:p>
        </w:tc>
      </w:tr>
      <w:tr w:rsidR="00734BBA" w14:paraId="5CD880FC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4F94E49C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Pré-requis</w:t>
            </w:r>
          </w:p>
        </w:tc>
        <w:tc>
          <w:tcPr>
            <w:tcW w:w="3908" w:type="pct"/>
          </w:tcPr>
          <w:p w14:paraId="1E13134F" w14:textId="77777777" w:rsidR="00734BBA" w:rsidRDefault="00734BBA" w:rsidP="001417E8">
            <w:r>
              <w:t>Une connaissance de base de l’outil Packet Tracer pour créer la maquette</w:t>
            </w:r>
            <w:r w:rsidR="00A92330">
              <w:t xml:space="preserve"> et </w:t>
            </w:r>
            <w:r w:rsidR="00F3201E">
              <w:t>l</w:t>
            </w:r>
            <w:r>
              <w:t>es notions suivantes : VLAN, trunk 802.1Q</w:t>
            </w:r>
            <w:r w:rsidR="00641B85">
              <w:t>.</w:t>
            </w:r>
          </w:p>
        </w:tc>
      </w:tr>
      <w:tr w:rsidR="00734BBA" w14:paraId="5ACFB443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78D921BB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Outils</w:t>
            </w:r>
          </w:p>
        </w:tc>
        <w:tc>
          <w:tcPr>
            <w:tcW w:w="3908" w:type="pct"/>
          </w:tcPr>
          <w:p w14:paraId="3CEFE923" w14:textId="77777777" w:rsidR="00734BBA" w:rsidRDefault="00734BBA" w:rsidP="001417E8">
            <w:r>
              <w:t xml:space="preserve">Packet </w:t>
            </w:r>
            <w:r w:rsidRPr="00A92330">
              <w:t xml:space="preserve">Tracer </w:t>
            </w:r>
            <w:r w:rsidR="00D32F3B">
              <w:t xml:space="preserve">Student </w:t>
            </w:r>
            <w:r w:rsidR="00A92330" w:rsidRPr="00A92330">
              <w:t>6.2.</w:t>
            </w:r>
            <w:r w:rsidR="00D32F3B">
              <w:t>0</w:t>
            </w:r>
          </w:p>
        </w:tc>
      </w:tr>
      <w:tr w:rsidR="00734BBA" w14:paraId="3366064E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6D43524B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Mots-clés</w:t>
            </w:r>
          </w:p>
        </w:tc>
        <w:tc>
          <w:tcPr>
            <w:tcW w:w="3908" w:type="pct"/>
          </w:tcPr>
          <w:p w14:paraId="4AB8ECEC" w14:textId="77777777" w:rsidR="00734BBA" w:rsidRDefault="00734BBA" w:rsidP="004A5EE6">
            <w:r>
              <w:t>Packet Tracer, Acti</w:t>
            </w:r>
            <w:r w:rsidR="001417E8">
              <w:t xml:space="preserve">vité, Maquette, </w:t>
            </w:r>
            <w:r w:rsidR="004A5EE6">
              <w:t>Cisco,</w:t>
            </w:r>
            <w:r w:rsidR="007C48DF">
              <w:t xml:space="preserve"> </w:t>
            </w:r>
            <w:r w:rsidR="001417E8">
              <w:t>Sous-interface</w:t>
            </w:r>
            <w:r>
              <w:t>, port 802.1Q, trunk</w:t>
            </w:r>
            <w:r w:rsidR="001417E8">
              <w:t xml:space="preserve">, </w:t>
            </w:r>
            <w:r w:rsidR="00F3201E">
              <w:t>tagged,</w:t>
            </w:r>
            <w:r w:rsidR="00641B85">
              <w:t xml:space="preserve"> étiquette,</w:t>
            </w:r>
            <w:r w:rsidR="00F3201E">
              <w:t xml:space="preserve"> </w:t>
            </w:r>
            <w:r w:rsidR="001417E8">
              <w:t xml:space="preserve">Routage, </w:t>
            </w:r>
            <w:r w:rsidR="00F3201E">
              <w:t xml:space="preserve">inter-vlan, </w:t>
            </w:r>
            <w:r w:rsidR="001417E8">
              <w:t>VTP</w:t>
            </w:r>
          </w:p>
        </w:tc>
      </w:tr>
      <w:tr w:rsidR="00734BBA" w14:paraId="5C25283D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6C0CBFBE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Durée</w:t>
            </w:r>
          </w:p>
        </w:tc>
        <w:tc>
          <w:tcPr>
            <w:tcW w:w="3908" w:type="pct"/>
          </w:tcPr>
          <w:p w14:paraId="4024BAF5" w14:textId="77777777" w:rsidR="00734BBA" w:rsidRDefault="008D503C" w:rsidP="001417E8">
            <w:r>
              <w:t xml:space="preserve">4 </w:t>
            </w:r>
            <w:r w:rsidR="00574965">
              <w:t>heures</w:t>
            </w:r>
          </w:p>
        </w:tc>
      </w:tr>
      <w:tr w:rsidR="00734BBA" w14:paraId="2FE73B9C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188580D5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Niveau de difficulté</w:t>
            </w:r>
          </w:p>
        </w:tc>
        <w:tc>
          <w:tcPr>
            <w:tcW w:w="3908" w:type="pct"/>
          </w:tcPr>
          <w:p w14:paraId="54AC2898" w14:textId="77777777" w:rsidR="00734BBA" w:rsidRDefault="001417E8" w:rsidP="001417E8">
            <w:r>
              <w:t>F</w:t>
            </w:r>
            <w:r w:rsidR="00734BBA">
              <w:t>acile (</w:t>
            </w:r>
            <w:r w:rsidR="008D503C">
              <w:t>7</w:t>
            </w:r>
            <w:r w:rsidR="00734BBA">
              <w:t>/10)</w:t>
            </w:r>
          </w:p>
          <w:p w14:paraId="6B9E386A" w14:textId="77777777" w:rsidR="00734BBA" w:rsidRPr="00CF6E9E" w:rsidRDefault="00734BBA" w:rsidP="001417E8">
            <w:pPr>
              <w:rPr>
                <w:i/>
              </w:rPr>
            </w:pPr>
            <w:r w:rsidRPr="00CF6E9E">
              <w:rPr>
                <w:i/>
              </w:rPr>
              <w:t>avec une maîtrise préalable de Packet Tracer et une connaissance des VLAN</w:t>
            </w:r>
            <w:r w:rsidR="008D503C">
              <w:rPr>
                <w:i/>
              </w:rPr>
              <w:t xml:space="preserve"> et du routage</w:t>
            </w:r>
            <w:r w:rsidRPr="00CF6E9E">
              <w:rPr>
                <w:i/>
              </w:rPr>
              <w:t>.</w:t>
            </w:r>
          </w:p>
        </w:tc>
      </w:tr>
      <w:tr w:rsidR="00734BBA" w14:paraId="6D6BBD7A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54E6A850" w14:textId="77777777" w:rsidR="00734BBA" w:rsidRDefault="00734BBA" w:rsidP="001417E8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Auteur(es)</w:t>
            </w:r>
          </w:p>
        </w:tc>
        <w:tc>
          <w:tcPr>
            <w:tcW w:w="3908" w:type="pct"/>
          </w:tcPr>
          <w:p w14:paraId="2FD3DA55" w14:textId="77777777" w:rsidR="00734BBA" w:rsidRDefault="001417E8" w:rsidP="008F7317">
            <w:r>
              <w:t>Eve-Marie</w:t>
            </w:r>
            <w:r w:rsidR="00734BBA">
              <w:t xml:space="preserve"> </w:t>
            </w:r>
            <w:r w:rsidR="0051038A">
              <w:t>Gallot, Denis Gallot</w:t>
            </w:r>
            <w:r w:rsidR="00C337A9">
              <w:t>, avec la collaboration d’Apollonie Raffall</w:t>
            </w:r>
            <w:r w:rsidR="00574965">
              <w:t xml:space="preserve">i, </w:t>
            </w:r>
            <w:r w:rsidR="00B64775">
              <w:t>Cécile Nivaggioni</w:t>
            </w:r>
            <w:r w:rsidR="003935E0">
              <w:t xml:space="preserve"> et Pascal Moussier</w:t>
            </w:r>
            <w:r w:rsidR="00B64775">
              <w:t xml:space="preserve">. Relecture Gaëlle </w:t>
            </w:r>
            <w:r w:rsidR="008F7317">
              <w:t>C</w:t>
            </w:r>
            <w:r w:rsidR="00B64775">
              <w:t>astel</w:t>
            </w:r>
          </w:p>
        </w:tc>
      </w:tr>
      <w:tr w:rsidR="00734BBA" w14:paraId="4F08E8C7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5950DFEA" w14:textId="77777777" w:rsidR="00734BBA" w:rsidRDefault="00734BBA" w:rsidP="001417E8">
            <w:pPr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Version</w:t>
            </w:r>
          </w:p>
        </w:tc>
        <w:tc>
          <w:tcPr>
            <w:tcW w:w="3908" w:type="pct"/>
          </w:tcPr>
          <w:p w14:paraId="0EAAF1BF" w14:textId="77777777" w:rsidR="00734BBA" w:rsidRDefault="00734BBA" w:rsidP="001417E8">
            <w:r>
              <w:t>v 1.0</w:t>
            </w:r>
          </w:p>
        </w:tc>
      </w:tr>
      <w:tr w:rsidR="00734BBA" w14:paraId="37DE8B0C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23D70392" w14:textId="77777777" w:rsidR="00734BBA" w:rsidRDefault="00734BBA" w:rsidP="001417E8">
            <w:pPr>
              <w:jc w:val="left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Date de publication</w:t>
            </w:r>
          </w:p>
        </w:tc>
        <w:tc>
          <w:tcPr>
            <w:tcW w:w="3908" w:type="pct"/>
          </w:tcPr>
          <w:p w14:paraId="0AB0B363" w14:textId="77777777" w:rsidR="00734BBA" w:rsidRDefault="008D503C" w:rsidP="001417E8">
            <w:r>
              <w:t xml:space="preserve">Avril </w:t>
            </w:r>
            <w:r w:rsidR="00734BBA">
              <w:t>2016</w:t>
            </w:r>
          </w:p>
        </w:tc>
      </w:tr>
      <w:tr w:rsidR="00734BBA" w14:paraId="3A0AC749" w14:textId="77777777" w:rsidTr="001417E8">
        <w:tblPrEx>
          <w:tblCellSpacing w:w="0" w:type="nil"/>
        </w:tblPrEx>
        <w:trPr>
          <w:cantSplit/>
        </w:trPr>
        <w:tc>
          <w:tcPr>
            <w:tcW w:w="1092" w:type="pct"/>
          </w:tcPr>
          <w:p w14:paraId="6F891A08" w14:textId="77777777" w:rsidR="00734BBA" w:rsidRDefault="00734BBA" w:rsidP="004E1D2D">
            <w:pPr>
              <w:jc w:val="left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Contenu du package</w:t>
            </w:r>
          </w:p>
        </w:tc>
        <w:tc>
          <w:tcPr>
            <w:tcW w:w="3908" w:type="pct"/>
          </w:tcPr>
          <w:p w14:paraId="79B89A77" w14:textId="77777777" w:rsidR="00734BBA" w:rsidRDefault="00734BBA" w:rsidP="00C64569">
            <w:r>
              <w:t xml:space="preserve">Document présentant les </w:t>
            </w:r>
            <w:r w:rsidR="001417E8">
              <w:t>objectifs et les paramétrages demandés.</w:t>
            </w:r>
            <w:r>
              <w:t xml:space="preserve"> </w:t>
            </w:r>
            <w:r w:rsidR="004E1D2D">
              <w:t>F</w:t>
            </w:r>
            <w:r>
              <w:t>ichier</w:t>
            </w:r>
            <w:r w:rsidR="001417E8">
              <w:t>s</w:t>
            </w:r>
            <w:r>
              <w:t xml:space="preserve"> .pk</w:t>
            </w:r>
            <w:r w:rsidR="00F3201E">
              <w:t>t</w:t>
            </w:r>
            <w:r>
              <w:t xml:space="preserve"> </w:t>
            </w:r>
            <w:r w:rsidR="003543D8">
              <w:t xml:space="preserve">correspondant aux </w:t>
            </w:r>
            <w:r w:rsidR="004E1D2D">
              <w:t>corrigé</w:t>
            </w:r>
            <w:r w:rsidR="003543D8">
              <w:t>s</w:t>
            </w:r>
            <w:r w:rsidR="004E1D2D">
              <w:t xml:space="preserve"> </w:t>
            </w:r>
            <w:r>
              <w:t>de l’activité</w:t>
            </w:r>
            <w:r w:rsidR="001417E8">
              <w:t xml:space="preserve"> pour chacune des parties</w:t>
            </w:r>
            <w:r w:rsidR="008D503C">
              <w:t>. Corrigé complet.</w:t>
            </w:r>
          </w:p>
        </w:tc>
      </w:tr>
    </w:tbl>
    <w:p w14:paraId="4A8BFF54" w14:textId="77777777" w:rsidR="00734BBA" w:rsidRDefault="00734BBA" w:rsidP="00734BBA"/>
    <w:bookmarkEnd w:id="0"/>
    <w:bookmarkEnd w:id="1"/>
    <w:bookmarkEnd w:id="2"/>
    <w:p w14:paraId="77CF221D" w14:textId="77777777" w:rsidR="000F34FD" w:rsidRDefault="007D51F0">
      <w:pPr>
        <w:pStyle w:val="Titre2"/>
      </w:pPr>
      <w:r>
        <w:rPr>
          <w:noProof/>
          <w:position w:val="-8"/>
        </w:rPr>
        <w:lastRenderedPageBreak/>
        <w:drawing>
          <wp:inline distT="0" distB="0" distL="0" distR="0" wp14:anchorId="1ECE6174" wp14:editId="6E7D5250">
            <wp:extent cx="514072" cy="513240"/>
            <wp:effectExtent l="19050" t="0" r="278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07" cy="5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35AF">
        <w:rPr>
          <w:position w:val="-8"/>
        </w:rPr>
        <w:tab/>
      </w:r>
      <w:r w:rsidR="004735AF">
        <w:t>Objectif</w:t>
      </w:r>
      <w:r w:rsidR="007D39BA">
        <w:t>s</w:t>
      </w:r>
    </w:p>
    <w:p w14:paraId="605CA240" w14:textId="77777777" w:rsidR="00DD179E" w:rsidRDefault="00C072AC">
      <w:r w:rsidRPr="007E1529">
        <w:rPr>
          <w:b/>
        </w:rPr>
        <w:t>Étudier</w:t>
      </w:r>
      <w:r w:rsidR="004735AF" w:rsidRPr="007E1529">
        <w:rPr>
          <w:b/>
        </w:rPr>
        <w:t xml:space="preserve"> le transport des </w:t>
      </w:r>
      <w:r w:rsidR="004735AF" w:rsidRPr="002519C3">
        <w:rPr>
          <w:b/>
          <w:caps/>
        </w:rPr>
        <w:t>Vlan</w:t>
      </w:r>
      <w:r w:rsidR="004735AF">
        <w:t xml:space="preserve"> </w:t>
      </w:r>
      <w:r w:rsidR="004735AF" w:rsidRPr="00C072AC">
        <w:t xml:space="preserve">et en particulier visualiser l’étiquette ou tag qui identifie le </w:t>
      </w:r>
      <w:r w:rsidR="004735AF" w:rsidRPr="00C072AC">
        <w:rPr>
          <w:caps/>
        </w:rPr>
        <w:t>Vlan</w:t>
      </w:r>
      <w:r w:rsidR="004735AF" w:rsidRPr="00C072AC">
        <w:t xml:space="preserve"> dans les trames transportées sur un port étiqueté d’un commutateur. </w:t>
      </w:r>
    </w:p>
    <w:p w14:paraId="5CC96ADB" w14:textId="77777777" w:rsidR="00DD179E" w:rsidRDefault="00C072AC">
      <w:r>
        <w:t>Sur Windows, i</w:t>
      </w:r>
      <w:r w:rsidR="008F09F9" w:rsidRPr="008F09F9">
        <w:t xml:space="preserve">l est difficile de visualiser ces informations car beaucoup de cartes réseau ne gèrent pas les </w:t>
      </w:r>
      <w:r w:rsidR="008F09F9" w:rsidRPr="008F09F9">
        <w:rPr>
          <w:caps/>
        </w:rPr>
        <w:t>Vlan</w:t>
      </w:r>
      <w:r w:rsidR="008F09F9" w:rsidRPr="008F09F9">
        <w:t xml:space="preserve"> et retirent l’étiquette de </w:t>
      </w:r>
      <w:r w:rsidR="008F09F9" w:rsidRPr="008F09F9">
        <w:rPr>
          <w:caps/>
        </w:rPr>
        <w:t>Vlan</w:t>
      </w:r>
      <w:r w:rsidR="008F09F9" w:rsidRPr="008F09F9">
        <w:t xml:space="preserve"> dans les trames. Certaines cartes le font par défaut, la plupart non et quelques unes peuvent le faire en activant le « tagging » des </w:t>
      </w:r>
      <w:r w:rsidR="008F09F9" w:rsidRPr="008F09F9">
        <w:rPr>
          <w:caps/>
        </w:rPr>
        <w:t>vlan</w:t>
      </w:r>
      <w:r w:rsidR="008F09F9" w:rsidRPr="008F09F9">
        <w:t xml:space="preserve"> dans la base de registre. Donc en pratique, une analyse de trame effectuée sur la plupart des postes</w:t>
      </w:r>
      <w:r>
        <w:t xml:space="preserve"> sur Windows</w:t>
      </w:r>
      <w:r w:rsidR="008F09F9" w:rsidRPr="008F09F9">
        <w:t xml:space="preserve"> ne permet pas de visualiser le tag de </w:t>
      </w:r>
      <w:r w:rsidR="008F09F9" w:rsidRPr="008F09F9">
        <w:rPr>
          <w:caps/>
        </w:rPr>
        <w:t>vlan</w:t>
      </w:r>
      <w:r w:rsidR="008F09F9" w:rsidRPr="008F09F9">
        <w:t xml:space="preserve">, contrairement </w:t>
      </w:r>
      <w:r>
        <w:t>à un poste sur Linux</w:t>
      </w:r>
      <w:r w:rsidR="002F2819">
        <w:t xml:space="preserve"> ou sous Mac OS ou </w:t>
      </w:r>
      <w:r w:rsidR="008F09F9" w:rsidRPr="008F09F9">
        <w:t xml:space="preserve">au mode simulation de Packet Tracer qui autorise la visualisation des tags de </w:t>
      </w:r>
      <w:r w:rsidR="008F09F9" w:rsidRPr="008F09F9">
        <w:rPr>
          <w:caps/>
        </w:rPr>
        <w:t>vlan</w:t>
      </w:r>
      <w:r w:rsidR="008F09F9" w:rsidRPr="008F09F9">
        <w:t xml:space="preserve"> dans les trames.</w:t>
      </w:r>
    </w:p>
    <w:p w14:paraId="36154C32" w14:textId="77777777" w:rsidR="008D503C" w:rsidRDefault="008D503C" w:rsidP="008D503C">
      <w:pPr>
        <w:rPr>
          <w:b/>
        </w:rPr>
      </w:pPr>
    </w:p>
    <w:p w14:paraId="6A18DE92" w14:textId="77777777" w:rsidR="008D503C" w:rsidRDefault="008D503C" w:rsidP="008D503C">
      <w:r w:rsidRPr="007E1529">
        <w:rPr>
          <w:b/>
        </w:rPr>
        <w:t xml:space="preserve">Étudier le transport des </w:t>
      </w:r>
      <w:r w:rsidRPr="002519C3">
        <w:rPr>
          <w:b/>
          <w:caps/>
        </w:rPr>
        <w:t>Vlan</w:t>
      </w:r>
      <w:r>
        <w:t xml:space="preserve"> </w:t>
      </w:r>
      <w:r w:rsidRPr="00C072AC">
        <w:t xml:space="preserve">et en particulier visualiser l’étiquette ou tag qui identifie le </w:t>
      </w:r>
      <w:r w:rsidRPr="00C072AC">
        <w:rPr>
          <w:caps/>
        </w:rPr>
        <w:t>Vlan</w:t>
      </w:r>
      <w:r w:rsidRPr="00C072AC">
        <w:t xml:space="preserve"> dans les trames transportées sur un port étiqueté d’un commutateur. </w:t>
      </w:r>
    </w:p>
    <w:p w14:paraId="571F8105" w14:textId="77777777" w:rsidR="008D503C" w:rsidRDefault="008D503C"/>
    <w:p w14:paraId="6EA591ED" w14:textId="77777777" w:rsidR="00DD179E" w:rsidRDefault="00DD179E"/>
    <w:p w14:paraId="60DC2DA0" w14:textId="77777777" w:rsidR="00DD179E" w:rsidRDefault="00C072AC">
      <w:pPr>
        <w:rPr>
          <w:b/>
        </w:rPr>
      </w:pPr>
      <w:r w:rsidRPr="007E1529">
        <w:rPr>
          <w:b/>
        </w:rPr>
        <w:t>É</w:t>
      </w:r>
      <w:r w:rsidR="008F09F9" w:rsidRPr="008F09F9">
        <w:rPr>
          <w:b/>
        </w:rPr>
        <w:t xml:space="preserve">tudier le </w:t>
      </w:r>
      <w:r w:rsidR="008D503C">
        <w:rPr>
          <w:b/>
        </w:rPr>
        <w:t>routage inter-VLAN en utilisant des sous-interfaces d’un routeur</w:t>
      </w:r>
      <w:r w:rsidR="008F09F9" w:rsidRPr="008F09F9">
        <w:rPr>
          <w:b/>
        </w:rPr>
        <w:t>.</w:t>
      </w:r>
    </w:p>
    <w:p w14:paraId="79CF4F21" w14:textId="77777777" w:rsidR="00905C0F" w:rsidRDefault="00905C0F">
      <w:pPr>
        <w:rPr>
          <w:rFonts w:ascii="Calibri" w:hAnsi="Calibri"/>
          <w:sz w:val="16"/>
          <w:szCs w:val="16"/>
        </w:rPr>
      </w:pPr>
    </w:p>
    <w:p w14:paraId="211B966F" w14:textId="77777777" w:rsidR="00DD179E" w:rsidRDefault="004735AF">
      <w:pPr>
        <w:pStyle w:val="Titre2"/>
      </w:pPr>
      <w:r>
        <w:rPr>
          <w:noProof/>
          <w:position w:val="-8"/>
        </w:rPr>
        <w:drawing>
          <wp:inline distT="0" distB="0" distL="0" distR="0" wp14:anchorId="58CBC996" wp14:editId="1D016985">
            <wp:extent cx="396000" cy="289560"/>
            <wp:effectExtent l="19050" t="0" r="4050" b="0"/>
            <wp:docPr id="67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8"/>
        </w:rPr>
        <w:tab/>
      </w:r>
      <w:r w:rsidR="00CB1C03">
        <w:t>1ère partie - t</w:t>
      </w:r>
      <w:r>
        <w:t>ransport des VLAN</w:t>
      </w:r>
      <w:r w:rsidR="00E520DD">
        <w:t xml:space="preserve"> et Routage inter-</w:t>
      </w:r>
      <w:r w:rsidR="000C695A">
        <w:t>VLAN</w:t>
      </w:r>
    </w:p>
    <w:p w14:paraId="3A66D41A" w14:textId="77777777" w:rsidR="005E37EC" w:rsidRPr="00FF6585" w:rsidRDefault="005E37EC">
      <w:pPr>
        <w:rPr>
          <w:b/>
          <w:sz w:val="22"/>
        </w:rPr>
      </w:pPr>
      <w:r w:rsidRPr="00FF6585">
        <w:rPr>
          <w:b/>
          <w:sz w:val="22"/>
        </w:rPr>
        <w:t>Phase 1 – Transport des VLAN</w:t>
      </w:r>
    </w:p>
    <w:p w14:paraId="15E3B0A1" w14:textId="77777777" w:rsidR="005E37EC" w:rsidRDefault="005E37EC"/>
    <w:p w14:paraId="5AFBD964" w14:textId="77777777" w:rsidR="00DD179E" w:rsidRDefault="004735AF">
      <w:r>
        <w:t xml:space="preserve">L'architecture </w:t>
      </w:r>
      <w:r w:rsidR="00595A37">
        <w:t xml:space="preserve">de départ </w:t>
      </w:r>
      <w:r>
        <w:t xml:space="preserve">à modéliser comporte </w:t>
      </w:r>
      <w:r w:rsidR="00595A37">
        <w:t>2</w:t>
      </w:r>
      <w:r>
        <w:t xml:space="preserve"> réseaux IP associés chacun à un </w:t>
      </w:r>
      <w:r w:rsidR="00EC1D61">
        <w:t>VLAN</w:t>
      </w:r>
      <w:r>
        <w:t xml:space="preserve"> selon le plan d'adressage suivant</w:t>
      </w:r>
      <w:r w:rsidR="00C072AC">
        <w:t> :</w:t>
      </w:r>
    </w:p>
    <w:p w14:paraId="0ACFC76B" w14:textId="77777777" w:rsidR="00DD179E" w:rsidRDefault="00DD179E"/>
    <w:tbl>
      <w:tblPr>
        <w:tblStyle w:val="Grilledutableau"/>
        <w:tblW w:w="4714" w:type="pct"/>
        <w:tblInd w:w="534" w:type="dxa"/>
        <w:tblLook w:val="04A0" w:firstRow="1" w:lastRow="0" w:firstColumn="1" w:lastColumn="0" w:noHBand="0" w:noVBand="1"/>
      </w:tblPr>
      <w:tblGrid>
        <w:gridCol w:w="1398"/>
        <w:gridCol w:w="1365"/>
        <w:gridCol w:w="1656"/>
        <w:gridCol w:w="1818"/>
        <w:gridCol w:w="2305"/>
      </w:tblGrid>
      <w:tr w:rsidR="00A953EE" w14:paraId="6813A9AC" w14:textId="77777777" w:rsidTr="00A953EE">
        <w:tc>
          <w:tcPr>
            <w:tcW w:w="1417" w:type="dxa"/>
          </w:tcPr>
          <w:p w14:paraId="60221189" w14:textId="77777777" w:rsidR="00A953EE" w:rsidRDefault="00A953EE">
            <w:pPr>
              <w:rPr>
                <w:rFonts w:eastAsia="Times New Roman"/>
                <w:b/>
              </w:rPr>
            </w:pPr>
            <w:r w:rsidRPr="008429A5">
              <w:rPr>
                <w:b/>
              </w:rPr>
              <w:t>Réseau</w:t>
            </w:r>
          </w:p>
        </w:tc>
        <w:tc>
          <w:tcPr>
            <w:tcW w:w="1418" w:type="dxa"/>
          </w:tcPr>
          <w:p w14:paraId="1607A16B" w14:textId="77777777" w:rsidR="00A953EE" w:rsidRDefault="00A953EE" w:rsidP="005E37EC">
            <w:pPr>
              <w:jc w:val="center"/>
              <w:rPr>
                <w:rFonts w:eastAsia="Times New Roman"/>
                <w:b/>
              </w:rPr>
            </w:pPr>
            <w:r w:rsidRPr="008429A5">
              <w:rPr>
                <w:b/>
              </w:rPr>
              <w:t>N° de VLAN</w:t>
            </w:r>
          </w:p>
        </w:tc>
        <w:tc>
          <w:tcPr>
            <w:tcW w:w="1701" w:type="dxa"/>
          </w:tcPr>
          <w:p w14:paraId="3DC847E2" w14:textId="77777777" w:rsidR="00A953EE" w:rsidRPr="008429A5" w:rsidRDefault="00A953EE">
            <w:pPr>
              <w:rPr>
                <w:b/>
              </w:rPr>
            </w:pPr>
            <w:r>
              <w:rPr>
                <w:b/>
              </w:rPr>
              <w:t>Nom de VLAN</w:t>
            </w:r>
          </w:p>
        </w:tc>
        <w:tc>
          <w:tcPr>
            <w:tcW w:w="1842" w:type="dxa"/>
          </w:tcPr>
          <w:p w14:paraId="477A83EA" w14:textId="77777777" w:rsidR="00A953EE" w:rsidRDefault="00A953EE">
            <w:pPr>
              <w:rPr>
                <w:rFonts w:eastAsia="Times New Roman"/>
                <w:b/>
              </w:rPr>
            </w:pPr>
            <w:r w:rsidRPr="008429A5">
              <w:rPr>
                <w:b/>
              </w:rPr>
              <w:t>Adresse réseau</w:t>
            </w:r>
          </w:p>
        </w:tc>
        <w:tc>
          <w:tcPr>
            <w:tcW w:w="2377" w:type="dxa"/>
          </w:tcPr>
          <w:p w14:paraId="4223878B" w14:textId="77777777" w:rsidR="00A953EE" w:rsidRDefault="00A953EE">
            <w:pPr>
              <w:rPr>
                <w:rFonts w:eastAsia="Times New Roman"/>
                <w:b/>
              </w:rPr>
            </w:pPr>
            <w:r w:rsidRPr="008429A5">
              <w:rPr>
                <w:b/>
              </w:rPr>
              <w:t>Adresse de passerelle</w:t>
            </w:r>
          </w:p>
        </w:tc>
      </w:tr>
      <w:tr w:rsidR="00A953EE" w14:paraId="3213215D" w14:textId="77777777" w:rsidTr="00A953EE">
        <w:tc>
          <w:tcPr>
            <w:tcW w:w="1417" w:type="dxa"/>
          </w:tcPr>
          <w:p w14:paraId="556124F1" w14:textId="77777777" w:rsidR="00A953EE" w:rsidRDefault="00A953EE">
            <w:pPr>
              <w:rPr>
                <w:rFonts w:eastAsia="Times New Roman"/>
              </w:rPr>
            </w:pPr>
            <w:r>
              <w:t>Production</w:t>
            </w:r>
          </w:p>
        </w:tc>
        <w:tc>
          <w:tcPr>
            <w:tcW w:w="1418" w:type="dxa"/>
          </w:tcPr>
          <w:p w14:paraId="0AD31C41" w14:textId="77777777" w:rsidR="00A953EE" w:rsidRDefault="00A953EE" w:rsidP="005E37EC">
            <w:pPr>
              <w:jc w:val="center"/>
              <w:rPr>
                <w:rFonts w:eastAsia="Times New Roman"/>
              </w:rPr>
            </w:pPr>
            <w:r>
              <w:t>2</w:t>
            </w:r>
          </w:p>
        </w:tc>
        <w:tc>
          <w:tcPr>
            <w:tcW w:w="1701" w:type="dxa"/>
          </w:tcPr>
          <w:p w14:paraId="5FEF8FE6" w14:textId="77777777" w:rsidR="00016338" w:rsidRDefault="00A953EE">
            <w:pPr>
              <w:jc w:val="center"/>
              <w:rPr>
                <w:rFonts w:eastAsia="Times New Roman"/>
                <w:b/>
                <w:sz w:val="22"/>
                <w:szCs w:val="22"/>
                <w:u w:val="single"/>
              </w:rPr>
            </w:pPr>
            <w:r>
              <w:t>production</w:t>
            </w:r>
          </w:p>
        </w:tc>
        <w:tc>
          <w:tcPr>
            <w:tcW w:w="1842" w:type="dxa"/>
          </w:tcPr>
          <w:p w14:paraId="047063CB" w14:textId="77777777" w:rsidR="00A953EE" w:rsidRDefault="00A953EE">
            <w:pPr>
              <w:rPr>
                <w:rFonts w:eastAsia="Times New Roman"/>
              </w:rPr>
            </w:pPr>
            <w:r>
              <w:t>192.168.2.0/24</w:t>
            </w:r>
          </w:p>
        </w:tc>
        <w:tc>
          <w:tcPr>
            <w:tcW w:w="2377" w:type="dxa"/>
            <w:vAlign w:val="center"/>
          </w:tcPr>
          <w:p w14:paraId="66B1122C" w14:textId="77777777" w:rsidR="00A953EE" w:rsidRDefault="00A953EE" w:rsidP="00AA1937">
            <w:pPr>
              <w:jc w:val="center"/>
              <w:rPr>
                <w:rFonts w:eastAsia="Times New Roman"/>
              </w:rPr>
            </w:pPr>
            <w:r>
              <w:t>192.168.2.254</w:t>
            </w:r>
          </w:p>
        </w:tc>
      </w:tr>
      <w:tr w:rsidR="00A953EE" w14:paraId="42CA8720" w14:textId="77777777" w:rsidTr="00A953EE">
        <w:tc>
          <w:tcPr>
            <w:tcW w:w="1417" w:type="dxa"/>
          </w:tcPr>
          <w:p w14:paraId="22F3BE89" w14:textId="77777777" w:rsidR="00A953EE" w:rsidRDefault="00A953EE">
            <w:pPr>
              <w:rPr>
                <w:rFonts w:eastAsia="Times New Roman"/>
              </w:rPr>
            </w:pPr>
            <w:r>
              <w:t>Ventes</w:t>
            </w:r>
          </w:p>
        </w:tc>
        <w:tc>
          <w:tcPr>
            <w:tcW w:w="1418" w:type="dxa"/>
          </w:tcPr>
          <w:p w14:paraId="7BE147C3" w14:textId="77777777" w:rsidR="00A953EE" w:rsidRDefault="00A953EE" w:rsidP="005E37EC">
            <w:pPr>
              <w:jc w:val="center"/>
              <w:rPr>
                <w:rFonts w:eastAsia="Times New Roman"/>
              </w:rPr>
            </w:pPr>
            <w:r>
              <w:t>3</w:t>
            </w:r>
          </w:p>
        </w:tc>
        <w:tc>
          <w:tcPr>
            <w:tcW w:w="1701" w:type="dxa"/>
          </w:tcPr>
          <w:p w14:paraId="0C8AF450" w14:textId="77777777" w:rsidR="00016338" w:rsidRDefault="00A953EE">
            <w:pPr>
              <w:jc w:val="center"/>
              <w:rPr>
                <w:rFonts w:eastAsia="Times New Roman"/>
                <w:b/>
                <w:sz w:val="22"/>
                <w:szCs w:val="22"/>
                <w:u w:val="single"/>
              </w:rPr>
            </w:pPr>
            <w:r>
              <w:t>ventes</w:t>
            </w:r>
          </w:p>
        </w:tc>
        <w:tc>
          <w:tcPr>
            <w:tcW w:w="1842" w:type="dxa"/>
          </w:tcPr>
          <w:p w14:paraId="49CB46E7" w14:textId="77777777" w:rsidR="00A953EE" w:rsidRDefault="00A953EE">
            <w:pPr>
              <w:rPr>
                <w:rFonts w:eastAsia="Times New Roman"/>
              </w:rPr>
            </w:pPr>
            <w:r>
              <w:t>192.168.3.0/24</w:t>
            </w:r>
          </w:p>
        </w:tc>
        <w:tc>
          <w:tcPr>
            <w:tcW w:w="2377" w:type="dxa"/>
            <w:vAlign w:val="center"/>
          </w:tcPr>
          <w:p w14:paraId="166BDB58" w14:textId="77777777" w:rsidR="00A953EE" w:rsidRDefault="00A953EE" w:rsidP="00AA1937">
            <w:pPr>
              <w:jc w:val="center"/>
              <w:rPr>
                <w:rFonts w:eastAsia="Times New Roman"/>
              </w:rPr>
            </w:pPr>
            <w:r>
              <w:t>192.168.3.254</w:t>
            </w:r>
          </w:p>
        </w:tc>
      </w:tr>
    </w:tbl>
    <w:p w14:paraId="6EAEAD64" w14:textId="77777777" w:rsidR="00DD179E" w:rsidRDefault="00DD179E"/>
    <w:p w14:paraId="3E3EBC35" w14:textId="77777777" w:rsidR="00016338" w:rsidRDefault="004735AF">
      <w:r>
        <w:t>Le schéma physique est le suivant</w:t>
      </w:r>
      <w:r w:rsidR="00043A6B">
        <w:t> :</w:t>
      </w:r>
      <w:r w:rsidR="00DE43FB">
        <w:t xml:space="preserve"> </w:t>
      </w:r>
    </w:p>
    <w:p w14:paraId="07C6FFDE" w14:textId="77777777" w:rsidR="00016338" w:rsidRDefault="00016338"/>
    <w:p w14:paraId="7852AD7A" w14:textId="77777777" w:rsidR="00016338" w:rsidRDefault="00BA0379">
      <w:r>
        <w:rPr>
          <w:noProof/>
        </w:rPr>
        <w:drawing>
          <wp:inline distT="0" distB="0" distL="0" distR="0" wp14:anchorId="5A39C79D" wp14:editId="75ABC9FE">
            <wp:extent cx="5759450" cy="23204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2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62C9D" w14:textId="77777777" w:rsidR="00016338" w:rsidRDefault="00016338"/>
    <w:p w14:paraId="317A504A" w14:textId="77777777" w:rsidR="00016338" w:rsidRDefault="00043A6B">
      <w:r w:rsidRPr="0071547E">
        <w:t>Sur chaque PC, il est i</w:t>
      </w:r>
      <w:r w:rsidR="009A450E">
        <w:t xml:space="preserve">ndiqué son VLAN d’appartenance : </w:t>
      </w:r>
      <w:r w:rsidRPr="0071547E">
        <w:t>V2 pour</w:t>
      </w:r>
      <w:r w:rsidR="009A450E">
        <w:t xml:space="preserve"> le VLAN 2 et V3 pour le VLAN 3</w:t>
      </w:r>
      <w:r w:rsidRPr="0071547E">
        <w:t>.</w:t>
      </w:r>
    </w:p>
    <w:p w14:paraId="3C66E4C6" w14:textId="77777777" w:rsidR="00DD179E" w:rsidRDefault="00C072AC" w:rsidP="00AA1937">
      <w:pPr>
        <w:pStyle w:val="Titre3"/>
        <w:spacing w:after="40"/>
        <w:rPr>
          <w:sz w:val="22"/>
          <w:szCs w:val="22"/>
        </w:rPr>
      </w:pPr>
      <w:r>
        <w:br/>
      </w:r>
      <w:r w:rsidRPr="00C072AC">
        <w:t>Travail à faire</w:t>
      </w:r>
    </w:p>
    <w:p w14:paraId="52635B1E" w14:textId="77777777" w:rsidR="00DD179E" w:rsidRDefault="008C660A">
      <w:pPr>
        <w:pStyle w:val="Paragraphedeliste"/>
        <w:numPr>
          <w:ilvl w:val="0"/>
          <w:numId w:val="37"/>
        </w:numPr>
      </w:pPr>
      <w:r>
        <w:t>Modéliser</w:t>
      </w:r>
      <w:r w:rsidR="00DE43FB">
        <w:t xml:space="preserve"> la maquette de départ</w:t>
      </w:r>
      <w:r>
        <w:t xml:space="preserve"> sur Packet Tracer</w:t>
      </w:r>
      <w:r w:rsidR="00DE43FB">
        <w:t xml:space="preserve">, </w:t>
      </w:r>
      <w:r w:rsidR="005F3CDE">
        <w:t xml:space="preserve">configurer chaque poste, </w:t>
      </w:r>
      <w:r w:rsidR="007A6BA4">
        <w:t xml:space="preserve">puis </w:t>
      </w:r>
      <w:r w:rsidR="00DE43FB">
        <w:t xml:space="preserve">paramétrer les VLAN </w:t>
      </w:r>
      <w:r w:rsidR="00043A6B">
        <w:t>sur chaque</w:t>
      </w:r>
      <w:r w:rsidR="00DE43FB">
        <w:t xml:space="preserve"> commutateur</w:t>
      </w:r>
      <w:r w:rsidR="00C17C8D">
        <w:t>.</w:t>
      </w:r>
      <w:r w:rsidR="00DE43FB">
        <w:t xml:space="preserve"> </w:t>
      </w:r>
    </w:p>
    <w:p w14:paraId="40B4304A" w14:textId="77777777" w:rsidR="006A3E38" w:rsidRDefault="001E734E">
      <w:pPr>
        <w:pStyle w:val="Paragraphedeliste"/>
        <w:numPr>
          <w:ilvl w:val="0"/>
          <w:numId w:val="37"/>
        </w:numPr>
        <w:rPr>
          <w:ins w:id="5" w:author="Valentin LESNES" w:date="2024-03-27T16:33:00Z"/>
        </w:rPr>
      </w:pPr>
      <w:r>
        <w:t>V</w:t>
      </w:r>
      <w:r w:rsidRPr="008F09F9">
        <w:t>isualiser</w:t>
      </w:r>
      <w:r>
        <w:t>, e</w:t>
      </w:r>
      <w:r w:rsidR="008F09F9" w:rsidRPr="008F09F9">
        <w:t>n mode simulation, les étiquettes de VLAN dans les trames</w:t>
      </w:r>
      <w:r w:rsidR="00A01828">
        <w:t xml:space="preserve">, </w:t>
      </w:r>
      <w:r>
        <w:t>(</w:t>
      </w:r>
      <w:r w:rsidR="00A01828">
        <w:t xml:space="preserve">en testant </w:t>
      </w:r>
      <w:r>
        <w:t xml:space="preserve">par exemple </w:t>
      </w:r>
      <w:r w:rsidR="00A01828">
        <w:t>la connectiv</w:t>
      </w:r>
      <w:r w:rsidR="00BA0379">
        <w:t>it</w:t>
      </w:r>
      <w:r w:rsidR="00A01828">
        <w:t>é entre postes d’un même VLAN</w:t>
      </w:r>
      <w:r>
        <w:t>)</w:t>
      </w:r>
      <w:r w:rsidR="008D503C">
        <w:t>.</w:t>
      </w:r>
    </w:p>
    <w:p w14:paraId="7E9D9BD6" w14:textId="77777777" w:rsidR="006A3E38" w:rsidRDefault="006A3E38" w:rsidP="006A3E38">
      <w:pPr>
        <w:rPr>
          <w:ins w:id="6" w:author="Valentin LESNES" w:date="2024-03-27T16:33:00Z"/>
        </w:rPr>
      </w:pPr>
    </w:p>
    <w:p w14:paraId="164989F8" w14:textId="77777777" w:rsidR="006A3E38" w:rsidRDefault="006A3E38" w:rsidP="006A3E38">
      <w:pPr>
        <w:rPr>
          <w:ins w:id="7" w:author="Valentin LESNES" w:date="2024-03-27T16:33:00Z"/>
        </w:rPr>
      </w:pPr>
    </w:p>
    <w:p w14:paraId="48AB69E9" w14:textId="7B100D72" w:rsidR="00016338" w:rsidRPr="006A3E38" w:rsidRDefault="00C337A9">
      <w:pPr>
        <w:rPr>
          <w:color w:val="FF0000"/>
          <w:rPrChange w:id="8" w:author="Valentin LESNES" w:date="2024-03-27T16:34:00Z">
            <w:rPr/>
          </w:rPrChange>
        </w:rPr>
        <w:pPrChange w:id="9" w:author="Valentin LESNES" w:date="2024-03-27T16:33:00Z">
          <w:pPr>
            <w:pStyle w:val="Paragraphedeliste"/>
            <w:numPr>
              <w:numId w:val="37"/>
            </w:numPr>
            <w:tabs>
              <w:tab w:val="num" w:pos="864"/>
            </w:tabs>
            <w:ind w:left="864" w:hanging="432"/>
          </w:pPr>
        </w:pPrChange>
      </w:pPr>
      <w:del w:id="10" w:author="Valentin LESNES" w:date="2024-03-27T16:33:00Z">
        <w:r w:rsidRPr="006A3E38" w:rsidDel="006A3E38">
          <w:rPr>
            <w:color w:val="FF0000"/>
            <w:rPrChange w:id="11" w:author="Valentin LESNES" w:date="2024-03-27T16:34:00Z">
              <w:rPr/>
            </w:rPrChange>
          </w:rPr>
          <w:br w:type="page"/>
        </w:r>
      </w:del>
      <w:ins w:id="12" w:author="Valentin LESNES" w:date="2024-03-27T16:34:00Z">
        <w:r w:rsidR="006A3E38" w:rsidRPr="006A3E38">
          <w:rPr>
            <w:color w:val="FF0000"/>
            <w:rPrChange w:id="13" w:author="Valentin LESNES" w:date="2024-03-27T16:34:00Z">
              <w:rPr/>
            </w:rPrChange>
          </w:rPr>
          <w:lastRenderedPageBreak/>
          <w:t>Switch 1, 2 et 3 :</w:t>
        </w:r>
      </w:ins>
    </w:p>
    <w:p w14:paraId="7C68F7B0" w14:textId="277E0251" w:rsidR="006A3E38" w:rsidRDefault="006A3E38" w:rsidP="005E37EC">
      <w:pPr>
        <w:rPr>
          <w:ins w:id="14" w:author="Valentin LESNES" w:date="2024-03-27T16:35:00Z"/>
          <w:b/>
          <w:sz w:val="22"/>
        </w:rPr>
      </w:pPr>
      <w:ins w:id="15" w:author="Valentin LESNES" w:date="2024-03-27T16:33:00Z">
        <w:r w:rsidRPr="006A3E38">
          <w:rPr>
            <w:b/>
            <w:noProof/>
            <w:sz w:val="22"/>
          </w:rPr>
          <w:drawing>
            <wp:inline distT="0" distB="0" distL="0" distR="0" wp14:anchorId="13155B23" wp14:editId="35560CE1">
              <wp:extent cx="4058216" cy="352474"/>
              <wp:effectExtent l="0" t="0" r="0" b="9525"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8216" cy="3524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2BB252" w14:textId="77777777" w:rsidR="00A919A3" w:rsidRDefault="00A919A3" w:rsidP="005E37EC">
      <w:pPr>
        <w:rPr>
          <w:ins w:id="16" w:author="Valentin LESNES" w:date="2024-03-27T16:35:00Z"/>
          <w:b/>
          <w:sz w:val="22"/>
        </w:rPr>
      </w:pPr>
    </w:p>
    <w:p w14:paraId="23B1E167" w14:textId="4809587B" w:rsidR="00A919A3" w:rsidRPr="00A919A3" w:rsidRDefault="00A919A3" w:rsidP="005E37EC">
      <w:pPr>
        <w:rPr>
          <w:ins w:id="17" w:author="Valentin LESNES" w:date="2024-03-27T16:35:00Z"/>
          <w:bCs/>
          <w:sz w:val="22"/>
          <w:u w:val="single"/>
          <w:rPrChange w:id="18" w:author="Valentin LESNES" w:date="2024-03-27T16:35:00Z">
            <w:rPr>
              <w:ins w:id="19" w:author="Valentin LESNES" w:date="2024-03-27T16:35:00Z"/>
              <w:b/>
              <w:sz w:val="22"/>
            </w:rPr>
          </w:rPrChange>
        </w:rPr>
      </w:pPr>
      <w:ins w:id="20" w:author="Valentin LESNES" w:date="2024-03-27T16:35:00Z">
        <w:r w:rsidRPr="00A919A3">
          <w:rPr>
            <w:bCs/>
            <w:sz w:val="22"/>
            <w:u w:val="single"/>
            <w:rPrChange w:id="21" w:author="Valentin LESNES" w:date="2024-03-27T16:35:00Z">
              <w:rPr>
                <w:b/>
                <w:sz w:val="22"/>
              </w:rPr>
            </w:rPrChange>
          </w:rPr>
          <w:t>Mode trunk switck 1, 2 et 3</w:t>
        </w:r>
        <w:r w:rsidRPr="00A919A3">
          <w:rPr>
            <w:bCs/>
            <w:sz w:val="22"/>
            <w:u w:val="single"/>
            <w:rPrChange w:id="22" w:author="Valentin LESNES" w:date="2024-03-27T16:35:00Z">
              <w:rPr>
                <w:bCs/>
                <w:sz w:val="22"/>
              </w:rPr>
            </w:rPrChange>
          </w:rPr>
          <w:t> :</w:t>
        </w:r>
      </w:ins>
    </w:p>
    <w:p w14:paraId="7215445B" w14:textId="3A1C2F3E" w:rsidR="00A919A3" w:rsidRDefault="00A919A3" w:rsidP="005E37EC">
      <w:pPr>
        <w:rPr>
          <w:b/>
          <w:sz w:val="22"/>
        </w:rPr>
      </w:pPr>
      <w:ins w:id="23" w:author="Valentin LESNES" w:date="2024-03-27T16:35:00Z">
        <w:r w:rsidRPr="00A919A3">
          <w:rPr>
            <w:b/>
            <w:noProof/>
            <w:sz w:val="22"/>
          </w:rPr>
          <w:drawing>
            <wp:inline distT="0" distB="0" distL="0" distR="0" wp14:anchorId="1072DC85" wp14:editId="1FB09A13">
              <wp:extent cx="4658375" cy="1686160"/>
              <wp:effectExtent l="133350" t="133350" r="142240" b="142875"/>
              <wp:docPr id="7" name="Imag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8375" cy="1686160"/>
                      </a:xfrm>
                      <a:prstGeom prst="rect">
                        <a:avLst/>
                      </a:prstGeom>
                      <a:effectLst>
                        <a:glow rad="127000">
                          <a:schemeClr val="bg1"/>
                        </a:glow>
                      </a:effectLst>
                    </pic:spPr>
                  </pic:pic>
                </a:graphicData>
              </a:graphic>
            </wp:inline>
          </w:drawing>
        </w:r>
      </w:ins>
    </w:p>
    <w:p w14:paraId="664D3291" w14:textId="3A99C4BC" w:rsidR="00157622" w:rsidRDefault="00157622" w:rsidP="005E37EC">
      <w:pPr>
        <w:rPr>
          <w:b/>
          <w:sz w:val="22"/>
        </w:rPr>
      </w:pPr>
    </w:p>
    <w:p w14:paraId="381D34E4" w14:textId="453275B2" w:rsidR="00157622" w:rsidRPr="00074CCE" w:rsidRDefault="00157622" w:rsidP="005E37EC">
      <w:pPr>
        <w:rPr>
          <w:bCs/>
          <w:color w:val="FF0000"/>
          <w:sz w:val="22"/>
        </w:rPr>
      </w:pPr>
      <w:r w:rsidRPr="00074CCE">
        <w:rPr>
          <w:bCs/>
          <w:color w:val="FF0000"/>
          <w:sz w:val="22"/>
        </w:rPr>
        <w:t>Mode  trunk pour le switch 4 :</w:t>
      </w:r>
    </w:p>
    <w:p w14:paraId="3BD9FA17" w14:textId="00BB3B11" w:rsidR="00157622" w:rsidRDefault="00157622" w:rsidP="005E37EC">
      <w:pPr>
        <w:rPr>
          <w:b/>
          <w:sz w:val="22"/>
        </w:rPr>
      </w:pPr>
      <w:r w:rsidRPr="00157622">
        <w:rPr>
          <w:b/>
          <w:noProof/>
          <w:sz w:val="22"/>
        </w:rPr>
        <w:drawing>
          <wp:inline distT="0" distB="0" distL="0" distR="0" wp14:anchorId="75A39D90" wp14:editId="20E095A6">
            <wp:extent cx="5001323" cy="2753109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BDF0" w14:textId="07E473F6" w:rsidR="00174631" w:rsidRPr="00174631" w:rsidRDefault="00174631" w:rsidP="005E37EC">
      <w:pPr>
        <w:rPr>
          <w:bCs/>
          <w:color w:val="FF0000"/>
          <w:sz w:val="22"/>
        </w:rPr>
      </w:pPr>
    </w:p>
    <w:p w14:paraId="62416631" w14:textId="41F5F16C" w:rsidR="00174631" w:rsidRPr="00174631" w:rsidRDefault="00174631" w:rsidP="005E37EC">
      <w:pPr>
        <w:rPr>
          <w:bCs/>
          <w:color w:val="FF0000"/>
          <w:sz w:val="22"/>
        </w:rPr>
      </w:pPr>
      <w:r w:rsidRPr="00174631">
        <w:rPr>
          <w:bCs/>
          <w:color w:val="FF0000"/>
          <w:sz w:val="22"/>
        </w:rPr>
        <w:t>On ping pour tester :</w:t>
      </w:r>
    </w:p>
    <w:p w14:paraId="133B89A3" w14:textId="1496FF2A" w:rsidR="00174631" w:rsidRDefault="00174631" w:rsidP="005E37EC">
      <w:pPr>
        <w:rPr>
          <w:b/>
          <w:sz w:val="22"/>
        </w:rPr>
      </w:pPr>
      <w:r w:rsidRPr="00174631">
        <w:rPr>
          <w:b/>
          <w:noProof/>
          <w:sz w:val="22"/>
        </w:rPr>
        <w:drawing>
          <wp:inline distT="0" distB="0" distL="0" distR="0" wp14:anchorId="69F10D30" wp14:editId="5F93D788">
            <wp:extent cx="3210373" cy="581106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991D" w14:textId="19AEEB9C" w:rsidR="003B2383" w:rsidRDefault="003B2383" w:rsidP="005E37EC">
      <w:pPr>
        <w:rPr>
          <w:b/>
          <w:sz w:val="22"/>
        </w:rPr>
      </w:pPr>
    </w:p>
    <w:p w14:paraId="669188E0" w14:textId="696B638C" w:rsidR="003B2383" w:rsidRPr="003B2383" w:rsidRDefault="003B2383" w:rsidP="005E37EC">
      <w:pPr>
        <w:rPr>
          <w:bCs/>
          <w:color w:val="FF0000"/>
          <w:sz w:val="22"/>
        </w:rPr>
      </w:pPr>
      <w:r w:rsidRPr="003B2383">
        <w:rPr>
          <w:bCs/>
          <w:color w:val="FF0000"/>
          <w:sz w:val="22"/>
        </w:rPr>
        <w:t>Tag sur SW2 :</w:t>
      </w:r>
    </w:p>
    <w:p w14:paraId="599CC421" w14:textId="11A28901" w:rsidR="003B2383" w:rsidRDefault="003B2383" w:rsidP="005E37EC">
      <w:pPr>
        <w:rPr>
          <w:b/>
          <w:sz w:val="22"/>
        </w:rPr>
      </w:pPr>
    </w:p>
    <w:p w14:paraId="590A870C" w14:textId="64D3C503" w:rsidR="003B2383" w:rsidRDefault="00ED3154" w:rsidP="005E37EC">
      <w:pPr>
        <w:rPr>
          <w:b/>
          <w:sz w:val="22"/>
        </w:rPr>
      </w:pPr>
      <w:r>
        <w:rPr>
          <w:noProof/>
        </w:rPr>
        <w:drawing>
          <wp:inline distT="0" distB="0" distL="0" distR="0" wp14:anchorId="2B39ECEB" wp14:editId="05A73362">
            <wp:extent cx="5759450" cy="11322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EAC9" w14:textId="45BE0E1D" w:rsidR="00624986" w:rsidRDefault="00624986" w:rsidP="005E37EC">
      <w:pPr>
        <w:rPr>
          <w:b/>
          <w:sz w:val="22"/>
        </w:rPr>
      </w:pPr>
    </w:p>
    <w:p w14:paraId="27305A5C" w14:textId="05073D83" w:rsidR="00624986" w:rsidRDefault="00624986" w:rsidP="005E37EC">
      <w:pPr>
        <w:rPr>
          <w:b/>
          <w:sz w:val="22"/>
        </w:rPr>
      </w:pPr>
    </w:p>
    <w:p w14:paraId="01CF8603" w14:textId="1154D624" w:rsidR="00624986" w:rsidRDefault="00624986" w:rsidP="005E37EC">
      <w:pPr>
        <w:rPr>
          <w:b/>
          <w:sz w:val="22"/>
        </w:rPr>
      </w:pPr>
    </w:p>
    <w:p w14:paraId="7EA7EDA1" w14:textId="0B54466F" w:rsidR="00624986" w:rsidRDefault="00624986" w:rsidP="005E37EC">
      <w:pPr>
        <w:rPr>
          <w:b/>
          <w:sz w:val="22"/>
        </w:rPr>
      </w:pPr>
    </w:p>
    <w:p w14:paraId="3B1EB710" w14:textId="77777777" w:rsidR="00624986" w:rsidRDefault="00624986" w:rsidP="005E37EC">
      <w:pPr>
        <w:rPr>
          <w:ins w:id="24" w:author="Valentin LESNES" w:date="2024-03-27T16:36:00Z"/>
          <w:b/>
          <w:sz w:val="22"/>
        </w:rPr>
      </w:pPr>
    </w:p>
    <w:p w14:paraId="14F3D6E3" w14:textId="77777777" w:rsidR="0065496E" w:rsidRDefault="0065496E" w:rsidP="005E37EC">
      <w:pPr>
        <w:rPr>
          <w:ins w:id="25" w:author="Valentin LESNES" w:date="2024-03-27T16:33:00Z"/>
          <w:b/>
          <w:sz w:val="22"/>
        </w:rPr>
      </w:pPr>
    </w:p>
    <w:p w14:paraId="730AEB94" w14:textId="2A182C51" w:rsidR="005E37EC" w:rsidRPr="00FF6585" w:rsidRDefault="005E37EC" w:rsidP="005E37EC">
      <w:pPr>
        <w:rPr>
          <w:b/>
          <w:sz w:val="22"/>
        </w:rPr>
      </w:pPr>
      <w:r w:rsidRPr="00FF6585">
        <w:rPr>
          <w:b/>
          <w:sz w:val="22"/>
        </w:rPr>
        <w:t>Phase 2 – Routage inter-VLAN</w:t>
      </w:r>
    </w:p>
    <w:p w14:paraId="04FC881A" w14:textId="77777777" w:rsidR="005E37EC" w:rsidRDefault="005E37EC" w:rsidP="005E37EC">
      <w:pPr>
        <w:rPr>
          <w:b/>
        </w:rPr>
      </w:pPr>
    </w:p>
    <w:p w14:paraId="66FE0052" w14:textId="77777777" w:rsidR="004A1E2C" w:rsidRDefault="0018011E" w:rsidP="005E37EC">
      <w:r>
        <w:t>Les services Production</w:t>
      </w:r>
      <w:r w:rsidR="004A1E2C">
        <w:t xml:space="preserve"> et</w:t>
      </w:r>
      <w:r>
        <w:t xml:space="preserve"> Ventes </w:t>
      </w:r>
      <w:r w:rsidR="00C17C8D">
        <w:t>doivent pouvoir partager des ressources</w:t>
      </w:r>
      <w:r w:rsidR="004A1E2C">
        <w:t xml:space="preserve"> hébergées sur un serveur</w:t>
      </w:r>
      <w:r w:rsidR="00867723">
        <w:t>.</w:t>
      </w:r>
      <w:r w:rsidR="004A1E2C">
        <w:t xml:space="preserve"> </w:t>
      </w:r>
      <w:r w:rsidR="00867723">
        <w:t xml:space="preserve">Ce dernier </w:t>
      </w:r>
      <w:r w:rsidR="00E06216">
        <w:t xml:space="preserve">a pour adresse IP 192.168.10.100/24 et </w:t>
      </w:r>
      <w:r w:rsidR="00867723">
        <w:t xml:space="preserve">est </w:t>
      </w:r>
      <w:r w:rsidR="004A1E2C">
        <w:t>associé</w:t>
      </w:r>
      <w:r w:rsidR="00867723">
        <w:t xml:space="preserve"> à un nouveau VLAN dont les caractéristiques sont les suivantes :</w:t>
      </w:r>
    </w:p>
    <w:p w14:paraId="395F3071" w14:textId="77777777" w:rsidR="004A1E2C" w:rsidRDefault="004A1E2C" w:rsidP="005E37EC"/>
    <w:tbl>
      <w:tblPr>
        <w:tblStyle w:val="Grilledutableau"/>
        <w:tblW w:w="4638" w:type="pct"/>
        <w:tblInd w:w="675" w:type="dxa"/>
        <w:tblLook w:val="04A0" w:firstRow="1" w:lastRow="0" w:firstColumn="1" w:lastColumn="0" w:noHBand="0" w:noVBand="1"/>
      </w:tblPr>
      <w:tblGrid>
        <w:gridCol w:w="1255"/>
        <w:gridCol w:w="1365"/>
        <w:gridCol w:w="1643"/>
        <w:gridCol w:w="1827"/>
        <w:gridCol w:w="2314"/>
      </w:tblGrid>
      <w:tr w:rsidR="00BA6264" w14:paraId="1C0425AE" w14:textId="77777777" w:rsidTr="00BA6264">
        <w:tc>
          <w:tcPr>
            <w:tcW w:w="1276" w:type="dxa"/>
          </w:tcPr>
          <w:p w14:paraId="13D2330C" w14:textId="77777777" w:rsidR="00BA6264" w:rsidRDefault="00BA6264" w:rsidP="004A1E2C">
            <w:pPr>
              <w:rPr>
                <w:rFonts w:eastAsia="Times New Roman"/>
                <w:b/>
              </w:rPr>
            </w:pPr>
            <w:r w:rsidRPr="008429A5">
              <w:rPr>
                <w:b/>
              </w:rPr>
              <w:t>Réseau</w:t>
            </w:r>
          </w:p>
        </w:tc>
        <w:tc>
          <w:tcPr>
            <w:tcW w:w="1418" w:type="dxa"/>
          </w:tcPr>
          <w:p w14:paraId="01FD1E97" w14:textId="77777777" w:rsidR="00BA6264" w:rsidRDefault="00BA6264" w:rsidP="004A1E2C">
            <w:pPr>
              <w:jc w:val="center"/>
              <w:rPr>
                <w:rFonts w:eastAsia="Times New Roman"/>
                <w:b/>
              </w:rPr>
            </w:pPr>
            <w:r w:rsidRPr="008429A5">
              <w:rPr>
                <w:b/>
              </w:rPr>
              <w:t>N° de VLAN</w:t>
            </w:r>
          </w:p>
        </w:tc>
        <w:tc>
          <w:tcPr>
            <w:tcW w:w="1701" w:type="dxa"/>
          </w:tcPr>
          <w:p w14:paraId="668B486A" w14:textId="77777777" w:rsidR="00BA6264" w:rsidRPr="008429A5" w:rsidRDefault="00BA6264" w:rsidP="004A1E2C">
            <w:pPr>
              <w:rPr>
                <w:b/>
              </w:rPr>
            </w:pPr>
            <w:r>
              <w:rPr>
                <w:b/>
              </w:rPr>
              <w:t>Nom de VLAN</w:t>
            </w:r>
          </w:p>
        </w:tc>
        <w:tc>
          <w:tcPr>
            <w:tcW w:w="1842" w:type="dxa"/>
          </w:tcPr>
          <w:p w14:paraId="0866083E" w14:textId="77777777" w:rsidR="00BA6264" w:rsidRDefault="00BA6264" w:rsidP="004A1E2C">
            <w:pPr>
              <w:rPr>
                <w:rFonts w:eastAsia="Times New Roman"/>
                <w:b/>
              </w:rPr>
            </w:pPr>
            <w:r w:rsidRPr="008429A5">
              <w:rPr>
                <w:b/>
              </w:rPr>
              <w:t>Adresse réseau</w:t>
            </w:r>
          </w:p>
        </w:tc>
        <w:tc>
          <w:tcPr>
            <w:tcW w:w="2377" w:type="dxa"/>
          </w:tcPr>
          <w:p w14:paraId="4D56F50F" w14:textId="77777777" w:rsidR="00BA6264" w:rsidRDefault="00BA6264" w:rsidP="004A1E2C">
            <w:pPr>
              <w:rPr>
                <w:rFonts w:eastAsia="Times New Roman"/>
                <w:b/>
              </w:rPr>
            </w:pPr>
            <w:r w:rsidRPr="008429A5">
              <w:rPr>
                <w:b/>
              </w:rPr>
              <w:t>Adresse de passerelle</w:t>
            </w:r>
          </w:p>
        </w:tc>
      </w:tr>
      <w:tr w:rsidR="00BA6264" w14:paraId="7259D119" w14:textId="77777777" w:rsidTr="00BA6264">
        <w:tc>
          <w:tcPr>
            <w:tcW w:w="1276" w:type="dxa"/>
          </w:tcPr>
          <w:p w14:paraId="662646E5" w14:textId="77777777" w:rsidR="00BA6264" w:rsidRDefault="00BA6264" w:rsidP="004A1E2C">
            <w:pPr>
              <w:rPr>
                <w:rFonts w:eastAsia="Times New Roman"/>
              </w:rPr>
            </w:pPr>
            <w:r>
              <w:t>Serveurs</w:t>
            </w:r>
          </w:p>
        </w:tc>
        <w:tc>
          <w:tcPr>
            <w:tcW w:w="1418" w:type="dxa"/>
          </w:tcPr>
          <w:p w14:paraId="657AB25B" w14:textId="77777777" w:rsidR="00BA6264" w:rsidRDefault="00BA6264" w:rsidP="004A1E2C">
            <w:pPr>
              <w:jc w:val="center"/>
              <w:rPr>
                <w:rFonts w:eastAsia="Times New Roman"/>
              </w:rPr>
            </w:pPr>
            <w:r>
              <w:t>10</w:t>
            </w:r>
          </w:p>
        </w:tc>
        <w:tc>
          <w:tcPr>
            <w:tcW w:w="1701" w:type="dxa"/>
          </w:tcPr>
          <w:p w14:paraId="2F192DDE" w14:textId="77777777" w:rsidR="00016338" w:rsidRDefault="00BA6264">
            <w:pPr>
              <w:jc w:val="center"/>
              <w:rPr>
                <w:rFonts w:eastAsia="Times New Roman"/>
                <w:b/>
                <w:sz w:val="22"/>
                <w:szCs w:val="22"/>
                <w:u w:val="single"/>
              </w:rPr>
            </w:pPr>
            <w:r>
              <w:t>serveurs</w:t>
            </w:r>
          </w:p>
        </w:tc>
        <w:tc>
          <w:tcPr>
            <w:tcW w:w="1842" w:type="dxa"/>
          </w:tcPr>
          <w:p w14:paraId="74016B32" w14:textId="77777777" w:rsidR="00BA6264" w:rsidRDefault="00254C70" w:rsidP="004A1E2C">
            <w:pPr>
              <w:rPr>
                <w:rFonts w:eastAsia="Times New Roman"/>
              </w:rPr>
            </w:pPr>
            <w:r>
              <w:t>192.168.10</w:t>
            </w:r>
            <w:r w:rsidR="00BA6264">
              <w:t>.0/24</w:t>
            </w:r>
          </w:p>
        </w:tc>
        <w:tc>
          <w:tcPr>
            <w:tcW w:w="2377" w:type="dxa"/>
            <w:vAlign w:val="center"/>
          </w:tcPr>
          <w:p w14:paraId="757A5D4A" w14:textId="77777777" w:rsidR="00BA6264" w:rsidRDefault="00BA6264" w:rsidP="004A1E2C">
            <w:pPr>
              <w:jc w:val="center"/>
              <w:rPr>
                <w:rFonts w:eastAsia="Times New Roman"/>
              </w:rPr>
            </w:pPr>
            <w:r>
              <w:t>192.168.10.254</w:t>
            </w:r>
          </w:p>
        </w:tc>
      </w:tr>
    </w:tbl>
    <w:p w14:paraId="7AB7979A" w14:textId="77777777" w:rsidR="004A1E2C" w:rsidRDefault="004A1E2C" w:rsidP="005E37EC"/>
    <w:p w14:paraId="703FE1F5" w14:textId="77777777" w:rsidR="005E37EC" w:rsidRDefault="00C5673D" w:rsidP="005E37EC">
      <w:r>
        <w:t>Afin de permettre la communication entre le</w:t>
      </w:r>
      <w:r w:rsidR="00152395">
        <w:t>s</w:t>
      </w:r>
      <w:r>
        <w:t xml:space="preserve"> service</w:t>
      </w:r>
      <w:r w:rsidR="00152395">
        <w:t>s</w:t>
      </w:r>
      <w:r>
        <w:t xml:space="preserve"> Production</w:t>
      </w:r>
      <w:r w:rsidR="002121B4">
        <w:t xml:space="preserve"> et Ventes avec le serveur « ressources », il est </w:t>
      </w:r>
      <w:r w:rsidR="00404758">
        <w:t>nécessaire</w:t>
      </w:r>
      <w:r w:rsidR="002121B4">
        <w:t xml:space="preserve"> </w:t>
      </w:r>
      <w:r w:rsidR="0018011E">
        <w:t>de mettre en place du routage inter-VLAN.</w:t>
      </w:r>
    </w:p>
    <w:p w14:paraId="5DCC6D50" w14:textId="77777777" w:rsidR="001571F5" w:rsidRDefault="001571F5" w:rsidP="005E37EC">
      <w:r>
        <w:t xml:space="preserve">Nous utiliserons dans cet Exolab la méthode « router-on-a-stick » détaillée en </w:t>
      </w:r>
      <w:r w:rsidR="003A43E0" w:rsidRPr="003A43E0">
        <w:rPr>
          <w:b/>
        </w:rPr>
        <w:t>annexe1</w:t>
      </w:r>
      <w:r>
        <w:t>.</w:t>
      </w:r>
    </w:p>
    <w:p w14:paraId="068A72E7" w14:textId="77777777" w:rsidR="00D771CD" w:rsidRDefault="00D771CD" w:rsidP="005E37EC">
      <w:r>
        <w:t xml:space="preserve">Pour cela, un routeur </w:t>
      </w:r>
      <w:r w:rsidR="00093CC1">
        <w:t>1841</w:t>
      </w:r>
      <w:r w:rsidR="0055799E">
        <w:t xml:space="preserve"> « R1 »</w:t>
      </w:r>
      <w:r w:rsidR="00093CC1">
        <w:t xml:space="preserve"> </w:t>
      </w:r>
      <w:r>
        <w:t xml:space="preserve">est ajouté et interconnecté avec le commutateur </w:t>
      </w:r>
      <w:r w:rsidR="00150923">
        <w:t>« SW4</w:t>
      </w:r>
      <w:r>
        <w:t> »</w:t>
      </w:r>
      <w:r w:rsidR="00B530FD">
        <w:t xml:space="preserve"> (qui représente le cœur du réseau)</w:t>
      </w:r>
      <w:r>
        <w:t xml:space="preserve"> comme le montre le nouveau schéma d’infrastructure :</w:t>
      </w:r>
    </w:p>
    <w:p w14:paraId="0866BD6C" w14:textId="77777777" w:rsidR="00A23F94" w:rsidRDefault="00A23F94" w:rsidP="005E37EC"/>
    <w:p w14:paraId="687D7FDF" w14:textId="77777777" w:rsidR="00D771CD" w:rsidRDefault="00C351DA" w:rsidP="005E37EC">
      <w:r>
        <w:rPr>
          <w:noProof/>
        </w:rPr>
        <w:drawing>
          <wp:inline distT="0" distB="0" distL="0" distR="0" wp14:anchorId="5A710E0E" wp14:editId="3E3527CC">
            <wp:extent cx="5759450" cy="244535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4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F6B39" w14:textId="77777777" w:rsidR="001F742B" w:rsidRPr="00A37278" w:rsidRDefault="001F742B" w:rsidP="005E37EC">
      <w:pPr>
        <w:rPr>
          <w:color w:val="FF0000"/>
        </w:rPr>
      </w:pPr>
    </w:p>
    <w:p w14:paraId="4BE1420C" w14:textId="56A71BCA" w:rsidR="001F742B" w:rsidRPr="00A37278" w:rsidRDefault="00A37278" w:rsidP="005E37EC">
      <w:pPr>
        <w:rPr>
          <w:color w:val="FF0000"/>
        </w:rPr>
      </w:pPr>
      <w:r w:rsidRPr="00A37278">
        <w:rPr>
          <w:color w:val="FF0000"/>
        </w:rPr>
        <w:t>Maquette après l’ajout du routeur et du serveur :</w:t>
      </w:r>
    </w:p>
    <w:p w14:paraId="26AA7C56" w14:textId="58E24EE0" w:rsidR="00A37278" w:rsidRDefault="00A37278" w:rsidP="005E37EC">
      <w:r>
        <w:rPr>
          <w:noProof/>
        </w:rPr>
        <w:drawing>
          <wp:inline distT="0" distB="0" distL="0" distR="0" wp14:anchorId="2589D89D" wp14:editId="3BEFEE8C">
            <wp:extent cx="5759450" cy="270446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DF7B" w14:textId="5E128371" w:rsidR="00F26BF1" w:rsidRDefault="00F26BF1" w:rsidP="005E37EC">
      <w:r>
        <w:rPr>
          <w:noProof/>
        </w:rPr>
        <w:drawing>
          <wp:inline distT="0" distB="0" distL="0" distR="0" wp14:anchorId="07496ECE" wp14:editId="272C85C4">
            <wp:extent cx="4714875" cy="6096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61F" w14:textId="77777777" w:rsidR="0018011E" w:rsidRDefault="0018011E" w:rsidP="0018011E">
      <w:pPr>
        <w:pStyle w:val="Titre3"/>
        <w:spacing w:after="40"/>
        <w:rPr>
          <w:sz w:val="22"/>
          <w:szCs w:val="22"/>
        </w:rPr>
      </w:pPr>
      <w:r w:rsidRPr="00C072AC">
        <w:t>Travail à faire</w:t>
      </w:r>
    </w:p>
    <w:p w14:paraId="3C84ABFC" w14:textId="77777777" w:rsidR="00FF6585" w:rsidRPr="007C295D" w:rsidRDefault="003A7333" w:rsidP="00FF6585">
      <w:pPr>
        <w:pStyle w:val="Paragraphedeliste"/>
        <w:numPr>
          <w:ilvl w:val="0"/>
          <w:numId w:val="49"/>
        </w:numPr>
        <w:rPr>
          <w:rFonts w:ascii="Calibri" w:hAnsi="Calibri"/>
        </w:rPr>
      </w:pPr>
      <w:r>
        <w:t xml:space="preserve">Faire évoluer l’infrastructure sous Packet Tracer </w:t>
      </w:r>
      <w:r w:rsidR="00EE52A7">
        <w:t>en intégrant et configurant le serveur et le routeur.</w:t>
      </w:r>
    </w:p>
    <w:p w14:paraId="48C6A947" w14:textId="77777777" w:rsidR="00EE52A7" w:rsidRDefault="00EE52A7" w:rsidP="007C295D">
      <w:pPr>
        <w:pStyle w:val="Paragraphedeliste"/>
        <w:numPr>
          <w:ilvl w:val="0"/>
          <w:numId w:val="49"/>
        </w:numPr>
      </w:pPr>
      <w:r>
        <w:lastRenderedPageBreak/>
        <w:t>Tester la communication entre les STA du service Production et le serveur « ressources ».</w:t>
      </w:r>
    </w:p>
    <w:p w14:paraId="0858F49E" w14:textId="77777777" w:rsidR="00EE52A7" w:rsidRPr="00C337A9" w:rsidRDefault="00EE52A7" w:rsidP="007C295D">
      <w:pPr>
        <w:pStyle w:val="Paragraphedeliste"/>
        <w:numPr>
          <w:ilvl w:val="0"/>
          <w:numId w:val="49"/>
        </w:numPr>
      </w:pPr>
      <w:r>
        <w:t>Tester la communication entre les STA du service Ventes et le serveur « ressources ».</w:t>
      </w:r>
    </w:p>
    <w:p w14:paraId="57AD137C" w14:textId="77777777" w:rsidR="0018011E" w:rsidRDefault="0018011E" w:rsidP="005E37EC">
      <w:pPr>
        <w:rPr>
          <w:b/>
        </w:rPr>
      </w:pPr>
    </w:p>
    <w:p w14:paraId="25D15DD5" w14:textId="77777777" w:rsidR="005E37EC" w:rsidRDefault="005E37EC" w:rsidP="005E37EC">
      <w:pPr>
        <w:rPr>
          <w:b/>
        </w:rPr>
      </w:pPr>
    </w:p>
    <w:p w14:paraId="6C09696D" w14:textId="77777777" w:rsidR="005E37EC" w:rsidRDefault="00410ADC" w:rsidP="00A01828">
      <w:r w:rsidRPr="00410ADC">
        <w:rPr>
          <w:b/>
        </w:rPr>
        <w:t>Note :</w:t>
      </w:r>
      <w:r w:rsidR="00A01828" w:rsidRPr="00A01828">
        <w:t xml:space="preserve"> après la mise en place du routage inter</w:t>
      </w:r>
      <w:r w:rsidR="009D1AE9">
        <w:t>-</w:t>
      </w:r>
      <w:r w:rsidR="00A01828" w:rsidRPr="00A01828">
        <w:t xml:space="preserve">VLAN, </w:t>
      </w:r>
      <w:r w:rsidR="00A01828">
        <w:t xml:space="preserve">tous les VLAN pourront communiquer entre eux. </w:t>
      </w:r>
      <w:r w:rsidR="009D1AE9">
        <w:t>Afin de gérer les différentes contraintes de communication entre les services, il</w:t>
      </w:r>
      <w:r w:rsidR="00A01828">
        <w:t xml:space="preserve"> sera nécessaire de mettre en place des </w:t>
      </w:r>
      <w:r w:rsidR="009D1AE9">
        <w:t xml:space="preserve">listes de contrôle d’accès, ou </w:t>
      </w:r>
      <w:r w:rsidR="00A01828">
        <w:t>ACL, (</w:t>
      </w:r>
      <w:r w:rsidR="009D1AE9">
        <w:t>v</w:t>
      </w:r>
      <w:r w:rsidR="00A01828">
        <w:t xml:space="preserve">oir </w:t>
      </w:r>
      <w:r w:rsidR="009D1AE9">
        <w:t>la rubrique « Exolab » sur le site du réseau Certa</w:t>
      </w:r>
      <w:r w:rsidR="00A01828">
        <w:t>).</w:t>
      </w:r>
    </w:p>
    <w:p w14:paraId="401E6B84" w14:textId="77777777" w:rsidR="005E37EC" w:rsidRPr="00D46690" w:rsidRDefault="005E37EC">
      <w:pPr>
        <w:jc w:val="left"/>
        <w:rPr>
          <w:rFonts w:eastAsia="Calibri"/>
          <w:color w:val="FF0000"/>
        </w:rPr>
      </w:pPr>
      <w:r>
        <w:br w:type="page"/>
      </w:r>
    </w:p>
    <w:p w14:paraId="6A0F769A" w14:textId="77777777" w:rsidR="00DD179E" w:rsidRDefault="00AA1937">
      <w:pPr>
        <w:pStyle w:val="Titre2"/>
        <w:rPr>
          <w:position w:val="-8"/>
        </w:rPr>
      </w:pPr>
      <w:r>
        <w:rPr>
          <w:noProof/>
          <w:position w:val="-8"/>
        </w:rPr>
        <w:lastRenderedPageBreak/>
        <w:drawing>
          <wp:anchor distT="0" distB="0" distL="114300" distR="114300" simplePos="0" relativeHeight="251668480" behindDoc="0" locked="0" layoutInCell="1" allowOverlap="1" wp14:anchorId="1844887D" wp14:editId="1834F2E9">
            <wp:simplePos x="0" y="0"/>
            <wp:positionH relativeFrom="column">
              <wp:posOffset>13970</wp:posOffset>
            </wp:positionH>
            <wp:positionV relativeFrom="paragraph">
              <wp:posOffset>-29845</wp:posOffset>
            </wp:positionV>
            <wp:extent cx="304800" cy="285750"/>
            <wp:effectExtent l="0" t="0" r="0" b="0"/>
            <wp:wrapNone/>
            <wp:docPr id="683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35AF">
        <w:rPr>
          <w:position w:val="-8"/>
        </w:rPr>
        <w:tab/>
      </w:r>
      <w:r w:rsidR="00CB1C03">
        <w:t>2ème Partie - D</w:t>
      </w:r>
      <w:r w:rsidR="004735AF">
        <w:t>éploiement</w:t>
      </w:r>
      <w:r w:rsidR="004735AF" w:rsidRPr="000968B7">
        <w:t xml:space="preserve"> des VLAN</w:t>
      </w:r>
      <w:r w:rsidR="009C7A54">
        <w:t xml:space="preserve"> avec le protocole VTP</w:t>
      </w:r>
    </w:p>
    <w:p w14:paraId="6E45CF01" w14:textId="77777777" w:rsidR="00DD179E" w:rsidRDefault="00641B85">
      <w:r>
        <w:t>Nous allons</w:t>
      </w:r>
      <w:r w:rsidR="004735AF">
        <w:t xml:space="preserve"> tester le déploiement automatique des </w:t>
      </w:r>
      <w:r w:rsidR="00EC1D61">
        <w:t>VLAN</w:t>
      </w:r>
      <w:r w:rsidR="004735AF">
        <w:t xml:space="preserve"> dans une architecture de commutateur avec le protocole VTP. </w:t>
      </w:r>
      <w:r w:rsidR="004735AF" w:rsidRPr="00F65FEA">
        <w:t xml:space="preserve">Ce protocole </w:t>
      </w:r>
      <w:r w:rsidR="004735AF">
        <w:t xml:space="preserve">CISCO </w:t>
      </w:r>
      <w:r w:rsidR="004735AF" w:rsidRPr="00F65FEA">
        <w:t>est basé sur la norme 802.1q et exploite une architecture client-serveur avec la possibilité d'instancier plusieurs serveurs.</w:t>
      </w:r>
    </w:p>
    <w:p w14:paraId="07234A22" w14:textId="77777777" w:rsidR="00635EE9" w:rsidRDefault="003622BE">
      <w:r w:rsidRPr="003622BE">
        <w:rPr>
          <w:b/>
        </w:rPr>
        <w:t>L’annexe 2</w:t>
      </w:r>
      <w:r w:rsidR="00635EE9">
        <w:t xml:space="preserve"> propose plus d’informations sur ce protocole ainsi que les principales commandes associée</w:t>
      </w:r>
      <w:r w:rsidR="00216A0D">
        <w:t>s</w:t>
      </w:r>
      <w:r w:rsidR="00635EE9">
        <w:t>.</w:t>
      </w:r>
    </w:p>
    <w:p w14:paraId="6FDFBC10" w14:textId="77777777" w:rsidR="00DD179E" w:rsidRDefault="00DD179E"/>
    <w:p w14:paraId="753E971D" w14:textId="77777777" w:rsidR="0053773C" w:rsidRPr="002857DD" w:rsidRDefault="0053773C" w:rsidP="0053773C">
      <w:pPr>
        <w:pStyle w:val="Titre3"/>
        <w:rPr>
          <w:b w:val="0"/>
        </w:rPr>
      </w:pPr>
      <w:r w:rsidRPr="002857DD">
        <w:rPr>
          <w:b w:val="0"/>
        </w:rPr>
        <w:t>Suite à des regroupements de service</w:t>
      </w:r>
      <w:r w:rsidR="0026651F">
        <w:rPr>
          <w:b w:val="0"/>
        </w:rPr>
        <w:t>s</w:t>
      </w:r>
      <w:r w:rsidRPr="002857DD">
        <w:rPr>
          <w:b w:val="0"/>
        </w:rPr>
        <w:t xml:space="preserve"> sur le même site, de nouveaux VLAN apparaissent</w:t>
      </w:r>
      <w:r w:rsidR="00E9604D">
        <w:rPr>
          <w:b w:val="0"/>
        </w:rPr>
        <w:t xml:space="preserve">. </w:t>
      </w:r>
      <w:r w:rsidRPr="002857DD">
        <w:rPr>
          <w:b w:val="0"/>
        </w:rPr>
        <w:t xml:space="preserve">On décide de mettre en place le protocole VTP pour simplifier la mise en place des VLAN dans tous les commutateurs et prévoir une </w:t>
      </w:r>
      <w:r w:rsidR="00F26C84">
        <w:rPr>
          <w:b w:val="0"/>
        </w:rPr>
        <w:t>gestion</w:t>
      </w:r>
      <w:r w:rsidRPr="002857DD">
        <w:rPr>
          <w:b w:val="0"/>
        </w:rPr>
        <w:t xml:space="preserve"> plus rapide en cas d’évolution du nombre de ces VLAN.</w:t>
      </w:r>
    </w:p>
    <w:p w14:paraId="7D38238D" w14:textId="77777777" w:rsidR="0053773C" w:rsidRPr="0053773C" w:rsidRDefault="0053773C">
      <w:pPr>
        <w:jc w:val="left"/>
        <w:rPr>
          <w:rFonts w:ascii="Calibri" w:hAnsi="Calibri"/>
          <w:b/>
        </w:rPr>
      </w:pPr>
    </w:p>
    <w:p w14:paraId="6DB8C757" w14:textId="77777777" w:rsidR="00DD179E" w:rsidRDefault="008242AF">
      <w:pPr>
        <w:pStyle w:val="Titre3"/>
        <w:rPr>
          <w:lang w:val="en-US"/>
        </w:rPr>
      </w:pPr>
      <w:r>
        <w:rPr>
          <w:lang w:val="en-US"/>
        </w:rPr>
        <w:t>Travail à faire</w:t>
      </w:r>
    </w:p>
    <w:p w14:paraId="64C43CD4" w14:textId="77777777" w:rsidR="004735AF" w:rsidRPr="008242AF" w:rsidRDefault="0053773C" w:rsidP="009C7A54">
      <w:pPr>
        <w:numPr>
          <w:ilvl w:val="0"/>
          <w:numId w:val="34"/>
        </w:numPr>
        <w:spacing w:before="240"/>
      </w:pPr>
      <w:r>
        <w:t xml:space="preserve">Sur le schéma </w:t>
      </w:r>
      <w:r w:rsidR="00F34D50">
        <w:t>issu de l’étape précédente</w:t>
      </w:r>
      <w:r w:rsidR="005431AF">
        <w:t> :</w:t>
      </w:r>
    </w:p>
    <w:p w14:paraId="575E8454" w14:textId="77777777" w:rsidR="000310ED" w:rsidRDefault="000310ED" w:rsidP="000310ED">
      <w:pPr>
        <w:numPr>
          <w:ilvl w:val="0"/>
          <w:numId w:val="32"/>
        </w:numPr>
        <w:tabs>
          <w:tab w:val="num" w:pos="851"/>
        </w:tabs>
        <w:ind w:left="714" w:hanging="357"/>
      </w:pPr>
      <w:r>
        <w:t>Régler les commutateurs SW1, SW2 et SW3 en client VTP.</w:t>
      </w:r>
    </w:p>
    <w:p w14:paraId="60077942" w14:textId="77777777" w:rsidR="00195021" w:rsidRDefault="002857DD">
      <w:pPr>
        <w:numPr>
          <w:ilvl w:val="0"/>
          <w:numId w:val="32"/>
        </w:numPr>
        <w:tabs>
          <w:tab w:val="num" w:pos="851"/>
        </w:tabs>
        <w:ind w:left="714" w:hanging="357"/>
      </w:pPr>
      <w:r>
        <w:t xml:space="preserve">Régler le </w:t>
      </w:r>
      <w:r w:rsidR="00F34D50">
        <w:t>commutateur SW</w:t>
      </w:r>
      <w:r w:rsidR="007F1787">
        <w:t>4</w:t>
      </w:r>
      <w:r w:rsidR="00F34D50">
        <w:t xml:space="preserve"> en serveur VTP</w:t>
      </w:r>
      <w:r w:rsidR="00422F46">
        <w:t xml:space="preserve"> pour le domaine « </w:t>
      </w:r>
      <w:r w:rsidR="00516C41">
        <w:t>dom</w:t>
      </w:r>
      <w:r w:rsidR="00422F46">
        <w:t>VTP »</w:t>
      </w:r>
      <w:r w:rsidR="00287D25">
        <w:t xml:space="preserve"> avec le mot de passe « </w:t>
      </w:r>
      <w:r w:rsidR="005C6C53">
        <w:t>mdpvtp</w:t>
      </w:r>
      <w:r w:rsidR="00287D25">
        <w:t> »</w:t>
      </w:r>
      <w:r w:rsidR="001A5C2F">
        <w:t>.</w:t>
      </w:r>
    </w:p>
    <w:p w14:paraId="19C3C4A7" w14:textId="77777777" w:rsidR="00F34D50" w:rsidRDefault="00E201D7" w:rsidP="0051038A">
      <w:pPr>
        <w:numPr>
          <w:ilvl w:val="0"/>
          <w:numId w:val="32"/>
        </w:numPr>
        <w:tabs>
          <w:tab w:val="num" w:pos="851"/>
        </w:tabs>
        <w:ind w:left="714" w:hanging="357"/>
      </w:pPr>
      <w:r>
        <w:t>Vérifier l</w:t>
      </w:r>
      <w:r w:rsidR="00997332">
        <w:t>a</w:t>
      </w:r>
      <w:r>
        <w:t xml:space="preserve"> configuration </w:t>
      </w:r>
      <w:r w:rsidR="00997332">
        <w:t>VTP de chaque commutateur puis comparer leur table de VLAN</w:t>
      </w:r>
      <w:r w:rsidR="005431AF">
        <w:t>.</w:t>
      </w:r>
    </w:p>
    <w:p w14:paraId="065BEED2" w14:textId="3EABDC70" w:rsidR="000F34FD" w:rsidRDefault="000F34FD">
      <w:pPr>
        <w:tabs>
          <w:tab w:val="num" w:pos="851"/>
        </w:tabs>
      </w:pPr>
    </w:p>
    <w:p w14:paraId="62349485" w14:textId="50AB12C5" w:rsidR="00586F86" w:rsidRDefault="00586F86">
      <w:pPr>
        <w:tabs>
          <w:tab w:val="num" w:pos="851"/>
        </w:tabs>
      </w:pPr>
      <w:r>
        <w:rPr>
          <w:noProof/>
        </w:rPr>
        <w:drawing>
          <wp:inline distT="0" distB="0" distL="0" distR="0" wp14:anchorId="5E381CBF" wp14:editId="1622D0A5">
            <wp:extent cx="5759450" cy="5104130"/>
            <wp:effectExtent l="0" t="0" r="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FEAF" w14:textId="2155A167" w:rsidR="00586F86" w:rsidRDefault="00586F86">
      <w:pPr>
        <w:tabs>
          <w:tab w:val="num" w:pos="851"/>
        </w:tabs>
      </w:pPr>
    </w:p>
    <w:p w14:paraId="6D1DA3B6" w14:textId="2BFC732F" w:rsidR="00586F86" w:rsidRDefault="00586F86">
      <w:pPr>
        <w:tabs>
          <w:tab w:val="num" w:pos="851"/>
        </w:tabs>
      </w:pPr>
      <w:r>
        <w:rPr>
          <w:noProof/>
        </w:rPr>
        <w:lastRenderedPageBreak/>
        <w:drawing>
          <wp:inline distT="0" distB="0" distL="0" distR="0" wp14:anchorId="471FDFE0" wp14:editId="58E110E8">
            <wp:extent cx="5759450" cy="5003800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A612" w14:textId="7C40F721" w:rsidR="00231D1A" w:rsidRDefault="00231D1A">
      <w:pPr>
        <w:tabs>
          <w:tab w:val="num" w:pos="851"/>
        </w:tabs>
      </w:pPr>
      <w:r>
        <w:rPr>
          <w:noProof/>
        </w:rPr>
        <w:lastRenderedPageBreak/>
        <w:drawing>
          <wp:inline distT="0" distB="0" distL="0" distR="0" wp14:anchorId="6355AF83" wp14:editId="7AAD8CA1">
            <wp:extent cx="5759450" cy="47567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B1F4" w14:textId="7C0CD873" w:rsidR="000F34FD" w:rsidRDefault="00A36530">
      <w:pPr>
        <w:tabs>
          <w:tab w:val="num" w:pos="851"/>
        </w:tabs>
      </w:pPr>
      <w:r>
        <w:t>Le service « Ventes » devient le service « Commercial ».</w:t>
      </w:r>
    </w:p>
    <w:p w14:paraId="13D89B55" w14:textId="0929BE75" w:rsidR="00A54ABD" w:rsidRDefault="00A54ABD">
      <w:pPr>
        <w:tabs>
          <w:tab w:val="num" w:pos="851"/>
        </w:tabs>
      </w:pPr>
      <w:r>
        <w:rPr>
          <w:noProof/>
        </w:rPr>
        <w:lastRenderedPageBreak/>
        <w:drawing>
          <wp:inline distT="0" distB="0" distL="0" distR="0" wp14:anchorId="363DC1BB" wp14:editId="3D29A281">
            <wp:extent cx="5759450" cy="482790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4A39" w14:textId="53EE81C0" w:rsidR="000E3CDF" w:rsidRDefault="000E3CDF">
      <w:pPr>
        <w:tabs>
          <w:tab w:val="num" w:pos="851"/>
        </w:tabs>
      </w:pPr>
      <w:r>
        <w:rPr>
          <w:noProof/>
        </w:rPr>
        <w:lastRenderedPageBreak/>
        <w:drawing>
          <wp:inline distT="0" distB="0" distL="0" distR="0" wp14:anchorId="6C727087" wp14:editId="19195E9A">
            <wp:extent cx="5759450" cy="477139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929D" w14:textId="77777777" w:rsidR="005D37B8" w:rsidRDefault="005D37B8">
      <w:pPr>
        <w:tabs>
          <w:tab w:val="num" w:pos="851"/>
        </w:tabs>
      </w:pPr>
    </w:p>
    <w:p w14:paraId="79E891F0" w14:textId="77777777" w:rsidR="00A36530" w:rsidRDefault="00A36530" w:rsidP="00A36530">
      <w:pPr>
        <w:numPr>
          <w:ilvl w:val="0"/>
          <w:numId w:val="34"/>
        </w:numPr>
        <w:tabs>
          <w:tab w:val="num" w:pos="851"/>
        </w:tabs>
      </w:pPr>
      <w:r>
        <w:t>T</w:t>
      </w:r>
      <w:r w:rsidRPr="008F09F9">
        <w:t>ester la modification du nom d</w:t>
      </w:r>
      <w:r>
        <w:t>u</w:t>
      </w:r>
      <w:r w:rsidRPr="008F09F9">
        <w:t xml:space="preserve"> VLAN </w:t>
      </w:r>
      <w:r>
        <w:t>« ventes »</w:t>
      </w:r>
      <w:r w:rsidR="00B83504">
        <w:t xml:space="preserve"> </w:t>
      </w:r>
      <w:r w:rsidRPr="008F09F9">
        <w:t>sur le serveur</w:t>
      </w:r>
      <w:r w:rsidR="00615555">
        <w:t xml:space="preserve"> VTP</w:t>
      </w:r>
      <w:r w:rsidRPr="008F09F9">
        <w:t xml:space="preserve"> et </w:t>
      </w:r>
      <w:r w:rsidR="00B03F5F">
        <w:t>la propagation de cette</w:t>
      </w:r>
      <w:r>
        <w:t xml:space="preserve"> modification sur les commutateurs clients.</w:t>
      </w:r>
    </w:p>
    <w:p w14:paraId="6A339C25" w14:textId="77777777" w:rsidR="000F34FD" w:rsidRDefault="000F34FD">
      <w:pPr>
        <w:tabs>
          <w:tab w:val="num" w:pos="851"/>
        </w:tabs>
      </w:pPr>
    </w:p>
    <w:p w14:paraId="58FA304D" w14:textId="77777777" w:rsidR="000F34FD" w:rsidRDefault="00B03F5F">
      <w:pPr>
        <w:tabs>
          <w:tab w:val="num" w:pos="851"/>
        </w:tabs>
      </w:pPr>
      <w:r>
        <w:t>Un</w:t>
      </w:r>
      <w:r w:rsidR="00932F16">
        <w:t xml:space="preserve"> nouveau VLAN doit être cré</w:t>
      </w:r>
      <w:r>
        <w:t xml:space="preserve">é pour le service comptabilité, </w:t>
      </w:r>
      <w:r w:rsidR="003007D0">
        <w:t>s</w:t>
      </w:r>
      <w:r w:rsidR="00404036">
        <w:t>es caractéristiques sont les suivantes :</w:t>
      </w:r>
    </w:p>
    <w:p w14:paraId="111BD34A" w14:textId="77777777" w:rsidR="00CE55DE" w:rsidRDefault="00CE55DE">
      <w:pPr>
        <w:tabs>
          <w:tab w:val="num" w:pos="851"/>
        </w:tabs>
      </w:pPr>
    </w:p>
    <w:tbl>
      <w:tblPr>
        <w:tblStyle w:val="Grilledutableau"/>
        <w:tblW w:w="4638" w:type="pct"/>
        <w:tblInd w:w="675" w:type="dxa"/>
        <w:tblLook w:val="04A0" w:firstRow="1" w:lastRow="0" w:firstColumn="1" w:lastColumn="0" w:noHBand="0" w:noVBand="1"/>
      </w:tblPr>
      <w:tblGrid>
        <w:gridCol w:w="1329"/>
        <w:gridCol w:w="1353"/>
        <w:gridCol w:w="1619"/>
        <w:gridCol w:w="1813"/>
        <w:gridCol w:w="2290"/>
      </w:tblGrid>
      <w:tr w:rsidR="000F50ED" w14:paraId="67BB16F5" w14:textId="77777777" w:rsidTr="000F50ED">
        <w:tc>
          <w:tcPr>
            <w:tcW w:w="1276" w:type="dxa"/>
          </w:tcPr>
          <w:p w14:paraId="73858523" w14:textId="77777777" w:rsidR="000F50ED" w:rsidRDefault="000F50ED" w:rsidP="000F50ED">
            <w:pPr>
              <w:rPr>
                <w:rFonts w:eastAsia="Times New Roman"/>
                <w:b/>
              </w:rPr>
            </w:pPr>
            <w:r w:rsidRPr="008429A5">
              <w:rPr>
                <w:b/>
              </w:rPr>
              <w:t>Réseau</w:t>
            </w:r>
          </w:p>
        </w:tc>
        <w:tc>
          <w:tcPr>
            <w:tcW w:w="1418" w:type="dxa"/>
          </w:tcPr>
          <w:p w14:paraId="645185F3" w14:textId="77777777" w:rsidR="000F50ED" w:rsidRDefault="000F50ED" w:rsidP="000F50ED">
            <w:pPr>
              <w:jc w:val="center"/>
              <w:rPr>
                <w:rFonts w:eastAsia="Times New Roman"/>
                <w:b/>
              </w:rPr>
            </w:pPr>
            <w:r w:rsidRPr="008429A5">
              <w:rPr>
                <w:b/>
              </w:rPr>
              <w:t>N° de VLAN</w:t>
            </w:r>
          </w:p>
        </w:tc>
        <w:tc>
          <w:tcPr>
            <w:tcW w:w="1701" w:type="dxa"/>
          </w:tcPr>
          <w:p w14:paraId="268CAD65" w14:textId="77777777" w:rsidR="000F50ED" w:rsidRPr="008429A5" w:rsidRDefault="000F50ED" w:rsidP="000F50ED">
            <w:pPr>
              <w:rPr>
                <w:b/>
              </w:rPr>
            </w:pPr>
            <w:r>
              <w:rPr>
                <w:b/>
              </w:rPr>
              <w:t>Nom de VLAN</w:t>
            </w:r>
          </w:p>
        </w:tc>
        <w:tc>
          <w:tcPr>
            <w:tcW w:w="1842" w:type="dxa"/>
          </w:tcPr>
          <w:p w14:paraId="7DE4C7AA" w14:textId="77777777" w:rsidR="000F50ED" w:rsidRDefault="000F50ED" w:rsidP="000F50ED">
            <w:pPr>
              <w:rPr>
                <w:rFonts w:eastAsia="Times New Roman"/>
                <w:b/>
              </w:rPr>
            </w:pPr>
            <w:r w:rsidRPr="008429A5">
              <w:rPr>
                <w:b/>
              </w:rPr>
              <w:t>Adresse réseau</w:t>
            </w:r>
          </w:p>
        </w:tc>
        <w:tc>
          <w:tcPr>
            <w:tcW w:w="2377" w:type="dxa"/>
          </w:tcPr>
          <w:p w14:paraId="4CCCCC01" w14:textId="77777777" w:rsidR="000F50ED" w:rsidRDefault="000F50ED" w:rsidP="000F50ED">
            <w:pPr>
              <w:rPr>
                <w:rFonts w:eastAsia="Times New Roman"/>
                <w:b/>
              </w:rPr>
            </w:pPr>
            <w:r w:rsidRPr="008429A5">
              <w:rPr>
                <w:b/>
              </w:rPr>
              <w:t>Adresse de passerelle</w:t>
            </w:r>
          </w:p>
        </w:tc>
      </w:tr>
      <w:tr w:rsidR="000F50ED" w14:paraId="435A7E83" w14:textId="77777777" w:rsidTr="000F50ED">
        <w:tc>
          <w:tcPr>
            <w:tcW w:w="1276" w:type="dxa"/>
          </w:tcPr>
          <w:p w14:paraId="0F6C919E" w14:textId="77777777" w:rsidR="000F50ED" w:rsidRDefault="000F50ED" w:rsidP="000F50ED">
            <w:pPr>
              <w:rPr>
                <w:rFonts w:eastAsia="Times New Roman"/>
              </w:rPr>
            </w:pPr>
            <w:r>
              <w:t>Comptabilite</w:t>
            </w:r>
          </w:p>
        </w:tc>
        <w:tc>
          <w:tcPr>
            <w:tcW w:w="1418" w:type="dxa"/>
          </w:tcPr>
          <w:p w14:paraId="531B215B" w14:textId="77777777" w:rsidR="000F50ED" w:rsidRPr="003D3B6B" w:rsidRDefault="000F50ED" w:rsidP="000F50E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52DB7A6C" w14:textId="77777777" w:rsidR="000F50ED" w:rsidRDefault="000F50ED" w:rsidP="000F50ED">
            <w:pPr>
              <w:jc w:val="center"/>
            </w:pPr>
            <w:r>
              <w:t>compta</w:t>
            </w:r>
          </w:p>
        </w:tc>
        <w:tc>
          <w:tcPr>
            <w:tcW w:w="1842" w:type="dxa"/>
          </w:tcPr>
          <w:p w14:paraId="48F45D52" w14:textId="77777777" w:rsidR="000F50ED" w:rsidRDefault="000F50ED" w:rsidP="000F50ED">
            <w:pPr>
              <w:rPr>
                <w:rFonts w:eastAsia="Times New Roman"/>
              </w:rPr>
            </w:pPr>
            <w:r>
              <w:t>192.168.4.0/24</w:t>
            </w:r>
          </w:p>
        </w:tc>
        <w:tc>
          <w:tcPr>
            <w:tcW w:w="2377" w:type="dxa"/>
            <w:vAlign w:val="center"/>
          </w:tcPr>
          <w:p w14:paraId="61ACF5B1" w14:textId="77777777" w:rsidR="000F50ED" w:rsidRDefault="000F50ED" w:rsidP="000F50ED">
            <w:pPr>
              <w:jc w:val="center"/>
              <w:rPr>
                <w:rFonts w:eastAsia="Times New Roman"/>
              </w:rPr>
            </w:pPr>
            <w:r>
              <w:t>192.168.4.254</w:t>
            </w:r>
          </w:p>
        </w:tc>
      </w:tr>
    </w:tbl>
    <w:p w14:paraId="01B4410F" w14:textId="77777777" w:rsidR="00CE55DE" w:rsidRDefault="00CE55DE">
      <w:pPr>
        <w:tabs>
          <w:tab w:val="num" w:pos="851"/>
        </w:tabs>
      </w:pPr>
    </w:p>
    <w:p w14:paraId="7B308B47" w14:textId="77777777" w:rsidR="000F34FD" w:rsidRDefault="000F50ED">
      <w:pPr>
        <w:tabs>
          <w:tab w:val="num" w:pos="851"/>
        </w:tabs>
      </w:pPr>
      <w:r>
        <w:t>Il sera composé de deux postes de travail :</w:t>
      </w:r>
    </w:p>
    <w:p w14:paraId="105C10CB" w14:textId="77777777" w:rsidR="000F34FD" w:rsidRDefault="003405D3">
      <w:pPr>
        <w:pStyle w:val="Paragraphedeliste"/>
        <w:numPr>
          <w:ilvl w:val="0"/>
          <w:numId w:val="61"/>
        </w:numPr>
      </w:pPr>
      <w:r>
        <w:t>PC1 (192.168.4.1/24) connecté sur l’interface fa0/4 du commutateur SW2</w:t>
      </w:r>
      <w:r w:rsidR="008A473E">
        <w:t> ;</w:t>
      </w:r>
    </w:p>
    <w:p w14:paraId="1475466F" w14:textId="58AEA03D" w:rsidR="00717246" w:rsidRDefault="003405D3" w:rsidP="00717246">
      <w:pPr>
        <w:pStyle w:val="Paragraphedeliste"/>
        <w:numPr>
          <w:ilvl w:val="0"/>
          <w:numId w:val="61"/>
        </w:numPr>
      </w:pPr>
      <w:r>
        <w:t>PC2 (192.168.4.2/24) connecté sur l’interface fa0/4 du commutateur SW3</w:t>
      </w:r>
      <w:r w:rsidR="008A473E">
        <w:t>.</w:t>
      </w:r>
    </w:p>
    <w:p w14:paraId="3E46335B" w14:textId="4EDF8531" w:rsidR="00717246" w:rsidRDefault="00717246" w:rsidP="00717246">
      <w:pPr>
        <w:pStyle w:val="Paragraphedeliste"/>
        <w:ind w:left="864"/>
      </w:pPr>
      <w:r>
        <w:rPr>
          <w:noProof/>
        </w:rPr>
        <w:lastRenderedPageBreak/>
        <w:drawing>
          <wp:inline distT="0" distB="0" distL="0" distR="0" wp14:anchorId="70058556" wp14:editId="01E2BE90">
            <wp:extent cx="5759450" cy="476694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1ED4" w14:textId="77777777" w:rsidR="00A36530" w:rsidRPr="008242AF" w:rsidRDefault="00A36530" w:rsidP="008242AF">
      <w:pPr>
        <w:numPr>
          <w:ilvl w:val="0"/>
          <w:numId w:val="34"/>
        </w:numPr>
        <w:spacing w:before="240"/>
      </w:pPr>
      <w:r w:rsidRPr="008F09F9">
        <w:rPr>
          <w:noProof/>
        </w:rPr>
        <w:t>Effectuer les tests suivants</w:t>
      </w:r>
      <w:r>
        <w:rPr>
          <w:noProof/>
        </w:rPr>
        <w:t xml:space="preserve"> </w:t>
      </w:r>
      <w:r w:rsidRPr="008F09F9">
        <w:rPr>
          <w:noProof/>
        </w:rPr>
        <w:t>:</w:t>
      </w:r>
    </w:p>
    <w:p w14:paraId="7AC567A1" w14:textId="2F709963" w:rsidR="004636AC" w:rsidRDefault="008F09F9" w:rsidP="004735AF">
      <w:pPr>
        <w:numPr>
          <w:ilvl w:val="0"/>
          <w:numId w:val="32"/>
        </w:numPr>
        <w:tabs>
          <w:tab w:val="num" w:pos="851"/>
        </w:tabs>
        <w:ind w:left="714" w:hanging="357"/>
      </w:pPr>
      <w:r w:rsidRPr="008F09F9">
        <w:t xml:space="preserve">Tester l'ajout </w:t>
      </w:r>
      <w:r w:rsidR="00932F16">
        <w:t>de ce</w:t>
      </w:r>
      <w:r w:rsidR="00932F16" w:rsidRPr="008F09F9">
        <w:t xml:space="preserve"> </w:t>
      </w:r>
      <w:r w:rsidRPr="008F09F9">
        <w:t>nouveau VLAN sur un clien</w:t>
      </w:r>
      <w:r w:rsidR="004636AC">
        <w:t>t</w:t>
      </w:r>
      <w:r w:rsidR="00B83504">
        <w:t>.</w:t>
      </w:r>
    </w:p>
    <w:p w14:paraId="0DB92C75" w14:textId="49BEA6C1" w:rsidR="009029EA" w:rsidRDefault="009029EA" w:rsidP="009029EA">
      <w:pPr>
        <w:tabs>
          <w:tab w:val="num" w:pos="851"/>
        </w:tabs>
        <w:ind w:left="714"/>
      </w:pPr>
      <w:r>
        <w:rPr>
          <w:noProof/>
        </w:rPr>
        <w:lastRenderedPageBreak/>
        <w:drawing>
          <wp:inline distT="0" distB="0" distL="0" distR="0" wp14:anchorId="32100E55" wp14:editId="5E4AEF7D">
            <wp:extent cx="5759450" cy="5021580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89AC" w14:textId="080CF048" w:rsidR="00E86C96" w:rsidRDefault="004636AC" w:rsidP="004735AF">
      <w:pPr>
        <w:numPr>
          <w:ilvl w:val="0"/>
          <w:numId w:val="32"/>
        </w:numPr>
        <w:tabs>
          <w:tab w:val="num" w:pos="851"/>
        </w:tabs>
        <w:ind w:left="714" w:hanging="357"/>
      </w:pPr>
      <w:r>
        <w:t xml:space="preserve">Tester l’ajout </w:t>
      </w:r>
      <w:r w:rsidR="00932F16">
        <w:t xml:space="preserve">de ce </w:t>
      </w:r>
      <w:r>
        <w:t>nouveau VLAN sur le serveur :</w:t>
      </w:r>
    </w:p>
    <w:p w14:paraId="736A9FD8" w14:textId="16079912" w:rsidR="009029EA" w:rsidRPr="009029EA" w:rsidRDefault="009029EA" w:rsidP="009029EA">
      <w:pPr>
        <w:tabs>
          <w:tab w:val="num" w:pos="851"/>
        </w:tabs>
        <w:ind w:left="714"/>
        <w:rPr>
          <w:color w:val="FF0000"/>
        </w:rPr>
      </w:pPr>
      <w:r w:rsidRPr="009029EA">
        <w:rPr>
          <w:color w:val="FF0000"/>
        </w:rPr>
        <w:t>Après l’ajout d’un nouveau vlan sur le switch serveur le nouveau vlan 4 compte c’est donc bien propager</w:t>
      </w:r>
    </w:p>
    <w:p w14:paraId="5399DE0A" w14:textId="2893D2E4" w:rsidR="009029EA" w:rsidRDefault="009029EA" w:rsidP="009029EA">
      <w:pPr>
        <w:tabs>
          <w:tab w:val="num" w:pos="851"/>
        </w:tabs>
        <w:ind w:left="714"/>
      </w:pPr>
      <w:r>
        <w:rPr>
          <w:noProof/>
        </w:rPr>
        <w:lastRenderedPageBreak/>
        <w:drawing>
          <wp:inline distT="0" distB="0" distL="0" distR="0" wp14:anchorId="4A0E4513" wp14:editId="1F9A932D">
            <wp:extent cx="5759450" cy="5134610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3A76" w14:textId="77777777" w:rsidR="00E906F4" w:rsidRPr="008242AF" w:rsidRDefault="00B31B26" w:rsidP="0051038A">
      <w:pPr>
        <w:numPr>
          <w:ilvl w:val="0"/>
          <w:numId w:val="59"/>
        </w:numPr>
      </w:pPr>
      <w:r>
        <w:t>Vérifier</w:t>
      </w:r>
      <w:r w:rsidRPr="008F09F9">
        <w:t xml:space="preserve"> </w:t>
      </w:r>
      <w:r w:rsidR="00E906F4">
        <w:t>la propagation du VLAN dans l’architecture de commutateurs</w:t>
      </w:r>
      <w:r>
        <w:t> ;</w:t>
      </w:r>
    </w:p>
    <w:p w14:paraId="418E1C92" w14:textId="3D1A66A6" w:rsidR="009029EA" w:rsidRDefault="00E906F4" w:rsidP="009029EA">
      <w:pPr>
        <w:numPr>
          <w:ilvl w:val="0"/>
          <w:numId w:val="59"/>
        </w:numPr>
      </w:pPr>
      <w:r>
        <w:t>Tester le routage inter-</w:t>
      </w:r>
      <w:r w:rsidR="00841069">
        <w:t xml:space="preserve">VLAN </w:t>
      </w:r>
      <w:r>
        <w:t>avec ce nouveau VLAN</w:t>
      </w:r>
    </w:p>
    <w:p w14:paraId="38E0D2C9" w14:textId="66992760" w:rsidR="00612294" w:rsidRDefault="00612294" w:rsidP="00612294">
      <w:pPr>
        <w:ind w:left="1105"/>
      </w:pPr>
      <w:r>
        <w:rPr>
          <w:noProof/>
        </w:rPr>
        <w:drawing>
          <wp:inline distT="0" distB="0" distL="0" distR="0" wp14:anchorId="40F87240" wp14:editId="29456750">
            <wp:extent cx="5759450" cy="27305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7A60" w14:textId="7A5F496B" w:rsidR="00612294" w:rsidRDefault="00612294" w:rsidP="00612294">
      <w:pPr>
        <w:ind w:left="1105"/>
      </w:pPr>
      <w:r>
        <w:rPr>
          <w:noProof/>
        </w:rPr>
        <w:drawing>
          <wp:inline distT="0" distB="0" distL="0" distR="0" wp14:anchorId="32A040A4" wp14:editId="48DC937E">
            <wp:extent cx="4733925" cy="9620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98DD" w14:textId="19963EFF" w:rsidR="00E205A0" w:rsidRPr="00E205A0" w:rsidRDefault="00E205A0" w:rsidP="00612294">
      <w:pPr>
        <w:ind w:left="1105"/>
        <w:rPr>
          <w:color w:val="FF0000"/>
        </w:rPr>
      </w:pPr>
      <w:r w:rsidRPr="00E205A0">
        <w:rPr>
          <w:color w:val="FF0000"/>
        </w:rPr>
        <w:lastRenderedPageBreak/>
        <w:t xml:space="preserve">Ip route depuis le router suite à l’ajout du vlan 4 </w:t>
      </w:r>
    </w:p>
    <w:p w14:paraId="33FB814F" w14:textId="7F253F0B" w:rsidR="00E205A0" w:rsidRDefault="00E205A0" w:rsidP="00612294">
      <w:pPr>
        <w:ind w:left="1105"/>
      </w:pPr>
      <w:r>
        <w:rPr>
          <w:noProof/>
        </w:rPr>
        <w:drawing>
          <wp:inline distT="0" distB="0" distL="0" distR="0" wp14:anchorId="6028DA3D" wp14:editId="1A49517F">
            <wp:extent cx="4724400" cy="11715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8573" w14:textId="78872596" w:rsidR="002374CC" w:rsidRDefault="002374CC" w:rsidP="00612294">
      <w:pPr>
        <w:ind w:left="1105"/>
      </w:pPr>
      <w:r>
        <w:rPr>
          <w:noProof/>
        </w:rPr>
        <w:drawing>
          <wp:inline distT="0" distB="0" distL="0" distR="0" wp14:anchorId="73B9E087" wp14:editId="3CE790C1">
            <wp:extent cx="4095750" cy="46291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7B45" w14:textId="4108E06A" w:rsidR="001C49B1" w:rsidRPr="008242AF" w:rsidRDefault="001C49B1" w:rsidP="00612294">
      <w:pPr>
        <w:ind w:left="1105"/>
      </w:pPr>
      <w:r>
        <w:rPr>
          <w:noProof/>
        </w:rPr>
        <w:lastRenderedPageBreak/>
        <w:drawing>
          <wp:inline distT="0" distB="0" distL="0" distR="0" wp14:anchorId="0C960FEA" wp14:editId="73ED2978">
            <wp:extent cx="4095750" cy="46291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FA9" w14:textId="77777777" w:rsidR="00E201D7" w:rsidRDefault="00E201D7" w:rsidP="00E201D7">
      <w:pPr>
        <w:numPr>
          <w:ilvl w:val="0"/>
          <w:numId w:val="34"/>
        </w:numPr>
        <w:spacing w:before="240"/>
      </w:pPr>
      <w:r>
        <w:t xml:space="preserve">On souhaite ajouter une nouvelle branche réseau qui doit permettre d’une part, </w:t>
      </w:r>
      <w:r w:rsidR="000A22EC">
        <w:t>de relier</w:t>
      </w:r>
      <w:r>
        <w:t xml:space="preserve"> de nouveaux postes clients dans les </w:t>
      </w:r>
      <w:r w:rsidR="000A22EC">
        <w:t>VLAN</w:t>
      </w:r>
      <w:r>
        <w:t xml:space="preserve"> existant</w:t>
      </w:r>
      <w:r w:rsidR="000A22EC">
        <w:t xml:space="preserve">s </w:t>
      </w:r>
      <w:r>
        <w:t>et d’</w:t>
      </w:r>
      <w:r w:rsidR="000A22EC">
        <w:t>autre part, d’interconnecter certains postes dans un VLAN isolé.</w:t>
      </w:r>
    </w:p>
    <w:p w14:paraId="334E3268" w14:textId="77777777" w:rsidR="00E201D7" w:rsidRPr="008242AF" w:rsidRDefault="000A22EC" w:rsidP="00E201D7">
      <w:pPr>
        <w:numPr>
          <w:ilvl w:val="0"/>
          <w:numId w:val="57"/>
        </w:numPr>
        <w:tabs>
          <w:tab w:val="num" w:pos="851"/>
        </w:tabs>
      </w:pPr>
      <w:r>
        <w:t xml:space="preserve">Ajouter un commutateur SWT relié </w:t>
      </w:r>
      <w:r w:rsidR="009372F5">
        <w:t>au port fa0/22 de</w:t>
      </w:r>
      <w:r>
        <w:t xml:space="preserve"> SW4 </w:t>
      </w:r>
      <w:r w:rsidR="009372F5">
        <w:t>via son interface fa0/24</w:t>
      </w:r>
      <w:r>
        <w:t>.</w:t>
      </w:r>
    </w:p>
    <w:p w14:paraId="59F09BB8" w14:textId="77777777" w:rsidR="00E201D7" w:rsidRDefault="000A22EC" w:rsidP="00E201D7">
      <w:pPr>
        <w:numPr>
          <w:ilvl w:val="0"/>
          <w:numId w:val="57"/>
        </w:numPr>
        <w:tabs>
          <w:tab w:val="num" w:pos="851"/>
        </w:tabs>
      </w:pPr>
      <w:r>
        <w:t xml:space="preserve">Ajouter un commutateur SW5 relié </w:t>
      </w:r>
      <w:r w:rsidR="008607BA">
        <w:t>au port fa0/23 de</w:t>
      </w:r>
      <w:r>
        <w:t xml:space="preserve"> SWT</w:t>
      </w:r>
      <w:r w:rsidR="008607BA">
        <w:t xml:space="preserve"> via son interface fa0/24</w:t>
      </w:r>
      <w:r w:rsidR="004512F9">
        <w:t>.</w:t>
      </w:r>
    </w:p>
    <w:p w14:paraId="7E92B6CF" w14:textId="77777777" w:rsidR="00A70BD8" w:rsidRDefault="00A70BD8" w:rsidP="00E201D7">
      <w:pPr>
        <w:numPr>
          <w:ilvl w:val="0"/>
          <w:numId w:val="57"/>
        </w:numPr>
        <w:tabs>
          <w:tab w:val="num" w:pos="851"/>
        </w:tabs>
      </w:pPr>
      <w:r>
        <w:t>Paramétrer SW5 en client VTP</w:t>
      </w:r>
      <w:r w:rsidR="002B5D77">
        <w:t>.</w:t>
      </w:r>
    </w:p>
    <w:p w14:paraId="5D7C22A7" w14:textId="2F5599E3" w:rsidR="00A70BD8" w:rsidRDefault="00A70BD8" w:rsidP="00E201D7">
      <w:pPr>
        <w:numPr>
          <w:ilvl w:val="0"/>
          <w:numId w:val="57"/>
        </w:numPr>
        <w:tabs>
          <w:tab w:val="num" w:pos="851"/>
        </w:tabs>
      </w:pPr>
      <w:r>
        <w:t>Paramétrer SWT en mode VTP transparent et y ajouter les VLAN 2</w:t>
      </w:r>
      <w:r w:rsidR="00CD3C0D">
        <w:t xml:space="preserve"> et 3 </w:t>
      </w:r>
      <w:r>
        <w:t>manuellement</w:t>
      </w:r>
      <w:r w:rsidR="002B5D77">
        <w:t>.</w:t>
      </w:r>
    </w:p>
    <w:p w14:paraId="01FD56C3" w14:textId="25CAC708" w:rsidR="00680966" w:rsidRDefault="00680966" w:rsidP="00680966">
      <w:pPr>
        <w:tabs>
          <w:tab w:val="num" w:pos="851"/>
        </w:tabs>
        <w:ind w:left="794"/>
      </w:pPr>
      <w:r>
        <w:rPr>
          <w:noProof/>
        </w:rPr>
        <w:drawing>
          <wp:inline distT="0" distB="0" distL="0" distR="0" wp14:anchorId="6F424DED" wp14:editId="5DB47D00">
            <wp:extent cx="2838450" cy="10096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3974" w14:textId="77777777" w:rsidR="000A22EC" w:rsidRDefault="00A70BD8" w:rsidP="00E201D7">
      <w:pPr>
        <w:numPr>
          <w:ilvl w:val="0"/>
          <w:numId w:val="57"/>
        </w:numPr>
        <w:tabs>
          <w:tab w:val="num" w:pos="851"/>
        </w:tabs>
      </w:pPr>
      <w:r>
        <w:t>Ajouter deux postes clients sur SW5 respectivement dans le VLAN 2 et 3</w:t>
      </w:r>
      <w:r w:rsidR="004512F9">
        <w:t> :</w:t>
      </w:r>
    </w:p>
    <w:p w14:paraId="008B20B7" w14:textId="77777777" w:rsidR="004512F9" w:rsidRPr="00E630E4" w:rsidRDefault="004512F9" w:rsidP="00E630E4">
      <w:pPr>
        <w:pStyle w:val="Paragraphedeliste"/>
        <w:numPr>
          <w:ilvl w:val="1"/>
          <w:numId w:val="62"/>
        </w:numPr>
        <w:rPr>
          <w:rFonts w:eastAsia="Times New Roman"/>
        </w:rPr>
      </w:pPr>
      <w:r w:rsidRPr="00E630E4">
        <w:rPr>
          <w:rFonts w:eastAsia="Times New Roman"/>
        </w:rPr>
        <w:t>PC3 (192.168.2.5/24) connecté sur l’interface fa0/2 ;</w:t>
      </w:r>
    </w:p>
    <w:p w14:paraId="7472AC79" w14:textId="1CA1EAA6" w:rsidR="000F34FD" w:rsidRDefault="004512F9" w:rsidP="00E630E4">
      <w:pPr>
        <w:pStyle w:val="Paragraphedeliste"/>
        <w:numPr>
          <w:ilvl w:val="1"/>
          <w:numId w:val="62"/>
        </w:numPr>
        <w:rPr>
          <w:rFonts w:eastAsia="Times New Roman"/>
        </w:rPr>
      </w:pPr>
      <w:r w:rsidRPr="00E630E4">
        <w:rPr>
          <w:rFonts w:eastAsia="Times New Roman"/>
        </w:rPr>
        <w:t>PC4 (192.168.3.5/24) connecté sur l’interface fa0/3.</w:t>
      </w:r>
    </w:p>
    <w:p w14:paraId="0AB3A8D1" w14:textId="77777777" w:rsidR="00867A60" w:rsidRDefault="00867A60" w:rsidP="00867A60">
      <w:pPr>
        <w:pStyle w:val="Paragraphedeliste"/>
        <w:ind w:left="1817"/>
        <w:rPr>
          <w:rFonts w:eastAsia="Times New Roman"/>
        </w:rPr>
      </w:pPr>
    </w:p>
    <w:p w14:paraId="44269DEE" w14:textId="0ECABEB5" w:rsidR="00867A60" w:rsidRPr="00DC2156" w:rsidRDefault="00867A60" w:rsidP="00DC2156">
      <w:r w:rsidRPr="00DC2156">
        <w:rPr>
          <w:color w:val="FF0000"/>
        </w:rPr>
        <w:t>Ajout des vlans sur le SW5 :</w:t>
      </w:r>
    </w:p>
    <w:p w14:paraId="68C0DA4D" w14:textId="5C3CD7CF" w:rsidR="00867A60" w:rsidRPr="00DC2156" w:rsidRDefault="00867A60" w:rsidP="00DC2156">
      <w:r>
        <w:rPr>
          <w:noProof/>
        </w:rPr>
        <w:drawing>
          <wp:inline distT="0" distB="0" distL="0" distR="0" wp14:anchorId="42E641C7" wp14:editId="16763DD2">
            <wp:extent cx="5334000" cy="135255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FDC9" w14:textId="3D27DCD7" w:rsidR="005D4731" w:rsidRDefault="005D4731" w:rsidP="00867A60">
      <w:pPr>
        <w:pStyle w:val="Paragraphedeliste"/>
        <w:ind w:left="1817"/>
        <w:rPr>
          <w:rFonts w:eastAsia="Times New Roman"/>
        </w:rPr>
      </w:pPr>
    </w:p>
    <w:p w14:paraId="3D4FEF42" w14:textId="6BA2991D" w:rsidR="005D4731" w:rsidRPr="00E175C2" w:rsidRDefault="005D4731" w:rsidP="00E175C2">
      <w:r>
        <w:rPr>
          <w:noProof/>
        </w:rPr>
        <w:lastRenderedPageBreak/>
        <w:drawing>
          <wp:inline distT="0" distB="0" distL="0" distR="0" wp14:anchorId="57D8E08D" wp14:editId="4A7EF76D">
            <wp:extent cx="5759450" cy="274637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8D4D" w14:textId="77777777" w:rsidR="00FA72CE" w:rsidRDefault="00FA72CE" w:rsidP="00E201D7">
      <w:pPr>
        <w:numPr>
          <w:ilvl w:val="0"/>
          <w:numId w:val="57"/>
        </w:numPr>
        <w:tabs>
          <w:tab w:val="num" w:pos="851"/>
        </w:tabs>
      </w:pPr>
      <w:r>
        <w:t xml:space="preserve">Ajouter le VLAN isolé 99 </w:t>
      </w:r>
      <w:r w:rsidR="002B5D77">
        <w:t>(</w:t>
      </w:r>
      <w:r w:rsidR="004512F9">
        <w:t xml:space="preserve">associé au réseau </w:t>
      </w:r>
      <w:r w:rsidR="002B5D77">
        <w:t xml:space="preserve">192.168.99.0/24) </w:t>
      </w:r>
      <w:r>
        <w:t>sur SWT</w:t>
      </w:r>
      <w:r w:rsidR="002B5D77">
        <w:t>, puis :</w:t>
      </w:r>
    </w:p>
    <w:p w14:paraId="7CECA533" w14:textId="77777777" w:rsidR="00FA72CE" w:rsidRDefault="00FA72CE" w:rsidP="0051038A">
      <w:pPr>
        <w:numPr>
          <w:ilvl w:val="1"/>
          <w:numId w:val="60"/>
        </w:numPr>
      </w:pPr>
      <w:r>
        <w:t>Vérifier que le VLAN n'est pas propagé sur les autres commutateurs</w:t>
      </w:r>
      <w:r w:rsidR="002B5D77">
        <w:t> ;</w:t>
      </w:r>
    </w:p>
    <w:p w14:paraId="1D8A9AD4" w14:textId="2A5315F1" w:rsidR="00FA72CE" w:rsidRDefault="00FA72CE" w:rsidP="0051038A">
      <w:pPr>
        <w:numPr>
          <w:ilvl w:val="1"/>
          <w:numId w:val="60"/>
        </w:numPr>
      </w:pPr>
      <w:r>
        <w:t xml:space="preserve">Ajouter deux postes </w:t>
      </w:r>
      <w:r w:rsidR="00CB581C">
        <w:t xml:space="preserve">(192.168.99.1/24 sur fa0/9 et 192.168.99.2/24 sur fa0/19) </w:t>
      </w:r>
      <w:r>
        <w:t>sur SWT dans le VLAN 99</w:t>
      </w:r>
      <w:r w:rsidR="002B5D77">
        <w:t>.</w:t>
      </w:r>
    </w:p>
    <w:p w14:paraId="507D8C07" w14:textId="0C698021" w:rsidR="00004FC6" w:rsidRDefault="00004FC6" w:rsidP="00004FC6">
      <w:pPr>
        <w:ind w:left="794"/>
      </w:pPr>
      <w:r>
        <w:rPr>
          <w:noProof/>
        </w:rPr>
        <w:drawing>
          <wp:inline distT="0" distB="0" distL="0" distR="0" wp14:anchorId="4B1559D7" wp14:editId="16386438">
            <wp:extent cx="5759450" cy="2625090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25EA" w14:textId="7F790A73" w:rsidR="00004FC6" w:rsidRPr="008242AF" w:rsidRDefault="00004FC6" w:rsidP="00004FC6">
      <w:pPr>
        <w:ind w:left="794"/>
      </w:pPr>
      <w:r>
        <w:rPr>
          <w:noProof/>
        </w:rPr>
        <w:drawing>
          <wp:inline distT="0" distB="0" distL="0" distR="0" wp14:anchorId="6192E1E0" wp14:editId="5AF03134">
            <wp:extent cx="4867275" cy="76200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6FE2" w14:textId="77777777" w:rsidR="000A22EC" w:rsidRDefault="000A22EC" w:rsidP="000A22EC">
      <w:pPr>
        <w:numPr>
          <w:ilvl w:val="0"/>
          <w:numId w:val="34"/>
        </w:numPr>
        <w:spacing w:before="240"/>
      </w:pPr>
      <w:r w:rsidRPr="008F09F9">
        <w:t xml:space="preserve">Tester </w:t>
      </w:r>
      <w:r w:rsidRPr="008F09F9">
        <w:rPr>
          <w:noProof/>
        </w:rPr>
        <w:t>l'ajout</w:t>
      </w:r>
      <w:r w:rsidRPr="008F09F9">
        <w:t xml:space="preserve"> d'un nouveau serveur VTP dans votre domaine VTP</w:t>
      </w:r>
      <w:r>
        <w:t xml:space="preserve"> </w:t>
      </w:r>
      <w:r w:rsidRPr="008F09F9">
        <w:t>:</w:t>
      </w:r>
    </w:p>
    <w:p w14:paraId="006B2C23" w14:textId="77777777" w:rsidR="008B0DBA" w:rsidRPr="00E233BF" w:rsidRDefault="008B0DBA" w:rsidP="005B2212">
      <w:pPr>
        <w:numPr>
          <w:ilvl w:val="0"/>
          <w:numId w:val="57"/>
        </w:numPr>
        <w:tabs>
          <w:tab w:val="num" w:pos="851"/>
        </w:tabs>
      </w:pPr>
      <w:r>
        <w:t>Passer SW2 en mode VTP server</w:t>
      </w:r>
      <w:r w:rsidR="005B2212">
        <w:t>, puis v</w:t>
      </w:r>
      <w:r>
        <w:t>érifier la configuration VTP de SW2 et de SW</w:t>
      </w:r>
      <w:r w:rsidR="005E443A">
        <w:t>4</w:t>
      </w:r>
      <w:r w:rsidR="005B2212">
        <w:t> ;</w:t>
      </w:r>
    </w:p>
    <w:p w14:paraId="2A88F7EF" w14:textId="77777777" w:rsidR="000F34FD" w:rsidRDefault="00696D70">
      <w:pPr>
        <w:numPr>
          <w:ilvl w:val="0"/>
          <w:numId w:val="57"/>
        </w:numPr>
        <w:tabs>
          <w:tab w:val="num" w:pos="851"/>
        </w:tabs>
        <w:rPr>
          <w:b/>
          <w:bCs/>
          <w:color w:val="B02200"/>
          <w:sz w:val="26"/>
          <w:szCs w:val="36"/>
        </w:rPr>
      </w:pPr>
      <w:r>
        <w:t xml:space="preserve">Ajouter un VLAN </w:t>
      </w:r>
      <w:r w:rsidR="00C131DF">
        <w:t>6</w:t>
      </w:r>
      <w:r w:rsidR="00ED4F22">
        <w:t xml:space="preserve"> (nommé info)</w:t>
      </w:r>
      <w:r w:rsidR="00C131DF">
        <w:t xml:space="preserve"> sur </w:t>
      </w:r>
      <w:r>
        <w:t>SW2 et tester sa propagation dans les clients et le comportement du premier serveur SW</w:t>
      </w:r>
      <w:r w:rsidR="005B2212">
        <w:t>4.</w:t>
      </w:r>
    </w:p>
    <w:p w14:paraId="639C4EA9" w14:textId="77777777" w:rsidR="000F34FD" w:rsidRDefault="005A6009">
      <w:pPr>
        <w:pStyle w:val="Titre2"/>
      </w:pPr>
      <w:r>
        <w:t>Annexe 1 :</w:t>
      </w:r>
      <w:ins w:id="26" w:author="Ali REZZAG" w:date="2017-03-13T14:13:00Z">
        <w:r w:rsidR="00623998">
          <w:t xml:space="preserve"> Rappel </w:t>
        </w:r>
      </w:ins>
      <w:r>
        <w:t xml:space="preserve"> Routage inter-VLAN avec la méthode « router-on-a-stick » (sous interfaces et mode trunk</w:t>
      </w:r>
      <w:r w:rsidR="00261676">
        <w:rPr>
          <w:rStyle w:val="Appelnotedebasdep"/>
        </w:rPr>
        <w:footnoteReference w:id="1"/>
      </w:r>
      <w:r>
        <w:t xml:space="preserve">) </w:t>
      </w:r>
    </w:p>
    <w:p w14:paraId="7E828FA1" w14:textId="77777777" w:rsidR="005A6009" w:rsidRPr="005A6009" w:rsidRDefault="003622BE">
      <w:pPr>
        <w:rPr>
          <w:b/>
          <w:i/>
        </w:rPr>
      </w:pPr>
      <w:r w:rsidRPr="003622BE">
        <w:rPr>
          <w:b/>
          <w:i/>
        </w:rPr>
        <w:t>Extraits d’une source Cisco – http://netacad.com</w:t>
      </w:r>
    </w:p>
    <w:p w14:paraId="71CD211A" w14:textId="77777777" w:rsidR="00404758" w:rsidRDefault="00404758" w:rsidP="00404758">
      <w:pPr>
        <w:jc w:val="left"/>
      </w:pPr>
    </w:p>
    <w:p w14:paraId="657BC7F9" w14:textId="77777777" w:rsidR="00404758" w:rsidRPr="005D20FC" w:rsidRDefault="00404758" w:rsidP="00404758">
      <w:pPr>
        <w:rPr>
          <w:rFonts w:cs="Times New Roman"/>
          <w:b/>
        </w:rPr>
      </w:pPr>
      <w:r w:rsidRPr="005D20FC">
        <w:rPr>
          <w:rFonts w:cs="Times New Roman"/>
          <w:b/>
        </w:rPr>
        <w:t>Pourquoi utiliser des sous-interfaces ?</w:t>
      </w:r>
    </w:p>
    <w:p w14:paraId="58B37A17" w14:textId="77777777" w:rsidR="00404758" w:rsidRDefault="00404758" w:rsidP="00404758">
      <w:pPr>
        <w:rPr>
          <w:rFonts w:ascii="Calibri" w:hAnsi="Calibri" w:cs="Times New Roman"/>
          <w:szCs w:val="24"/>
        </w:rPr>
      </w:pPr>
    </w:p>
    <w:p w14:paraId="785FAE00" w14:textId="77777777" w:rsidR="00404758" w:rsidRDefault="00404758" w:rsidP="00404758">
      <w:pPr>
        <w:rPr>
          <w:rFonts w:cs="Times New Roman"/>
        </w:rPr>
      </w:pPr>
      <w:r w:rsidRPr="00C449DA">
        <w:rPr>
          <w:rFonts w:cs="Times New Roman"/>
        </w:rPr>
        <w:t xml:space="preserve">Le routage inter-VLAN existant au moyen d'interfaces physiques se heurte à une limite de taille. Les routeurs disposent d'un nombre limité d'interfaces physiques pour se connecter aux différents </w:t>
      </w:r>
      <w:r>
        <w:rPr>
          <w:rFonts w:cs="Times New Roman"/>
        </w:rPr>
        <w:t>réseaux</w:t>
      </w:r>
      <w:r w:rsidRPr="00C449DA">
        <w:rPr>
          <w:rFonts w:cs="Times New Roman"/>
        </w:rPr>
        <w:t xml:space="preserve">. À mesure que le nombre de VLAN augmente sur un réseau, la nécessité de posséder une interface de routeur physique par VLAN épuise rapidement la capacité du routeur. </w:t>
      </w:r>
    </w:p>
    <w:p w14:paraId="09A33A8D" w14:textId="77777777" w:rsidR="00404758" w:rsidRPr="00C449DA" w:rsidRDefault="00404758" w:rsidP="00404758">
      <w:pPr>
        <w:spacing w:before="60"/>
        <w:rPr>
          <w:rFonts w:cs="Times New Roman"/>
        </w:rPr>
      </w:pPr>
      <w:r w:rsidRPr="00C449DA">
        <w:rPr>
          <w:rFonts w:cs="Times New Roman"/>
        </w:rPr>
        <w:t xml:space="preserve">Dans les grands réseaux, l'une des alternatives consiste à avoir recours au trunking VLAN et aux sous-interfaces. Le trunking VLAN permet à une seule interface physique de routeur d'acheminer le trafic de plusieurs VLAN. Cette technique est appelée </w:t>
      </w:r>
      <w:r>
        <w:rPr>
          <w:rFonts w:cs="Times New Roman"/>
        </w:rPr>
        <w:t>« </w:t>
      </w:r>
      <w:r w:rsidRPr="00C449DA">
        <w:rPr>
          <w:rFonts w:cs="Times New Roman"/>
        </w:rPr>
        <w:t>router-on-a-stick</w:t>
      </w:r>
      <w:r>
        <w:rPr>
          <w:rFonts w:cs="Times New Roman"/>
        </w:rPr>
        <w:t> »</w:t>
      </w:r>
      <w:r w:rsidRPr="00C449DA">
        <w:rPr>
          <w:rFonts w:cs="Times New Roman"/>
        </w:rPr>
        <w:t xml:space="preserve"> et utilise des sous-interfaces virtuelles sur le routeur pour dépasser les limites matérielles reposant sur les interfaces physiques du routeur. </w:t>
      </w:r>
    </w:p>
    <w:p w14:paraId="5609F323" w14:textId="77777777" w:rsidR="00404758" w:rsidRDefault="00404758" w:rsidP="00404758">
      <w:pPr>
        <w:spacing w:before="60"/>
        <w:ind w:right="-23"/>
        <w:rPr>
          <w:rFonts w:cs="Times New Roman"/>
        </w:rPr>
      </w:pPr>
      <w:r w:rsidRPr="00C449DA">
        <w:rPr>
          <w:rFonts w:cs="Times New Roman"/>
        </w:rPr>
        <w:t xml:space="preserve">Les sous-interfaces sont des interfaces virtuelles basées sur un logiciel qui sont affectées à des interfaces physiques. Chaque sous-interface est configurée indépendamment avec sa propre adresse IP et son propre masque de sous-réseau. Cela permet à une seule interface physique de faire simultanément partie de plusieurs réseaux logiques. </w:t>
      </w:r>
    </w:p>
    <w:p w14:paraId="56C15D3B" w14:textId="77777777" w:rsidR="00404758" w:rsidRDefault="00404758" w:rsidP="00404758">
      <w:pPr>
        <w:spacing w:before="60"/>
        <w:ind w:right="-23"/>
        <w:rPr>
          <w:rFonts w:cs="Times New Roman"/>
        </w:rPr>
      </w:pPr>
    </w:p>
    <w:p w14:paraId="53228044" w14:textId="77777777" w:rsidR="00404758" w:rsidRDefault="00404758" w:rsidP="00404758">
      <w:pPr>
        <w:rPr>
          <w:b/>
          <w:bCs/>
          <w:szCs w:val="24"/>
        </w:rPr>
      </w:pPr>
      <w:r>
        <w:rPr>
          <w:b/>
          <w:bCs/>
          <w:szCs w:val="24"/>
        </w:rPr>
        <w:t>Nommage et configuration des sous-interfaces du routeur</w:t>
      </w:r>
    </w:p>
    <w:p w14:paraId="6D9F96C1" w14:textId="77777777" w:rsidR="00404758" w:rsidRDefault="00404758" w:rsidP="00404758">
      <w:pPr>
        <w:rPr>
          <w:b/>
          <w:bCs/>
          <w:szCs w:val="24"/>
        </w:rPr>
      </w:pPr>
    </w:p>
    <w:p w14:paraId="1E675317" w14:textId="77777777" w:rsidR="00404758" w:rsidRPr="005E4DAD" w:rsidRDefault="00404758" w:rsidP="00404758">
      <w:pPr>
        <w:rPr>
          <w:rFonts w:cs="Times New Roman"/>
        </w:rPr>
      </w:pPr>
      <w:r w:rsidRPr="005E4DAD">
        <w:rPr>
          <w:rFonts w:cs="Times New Roman"/>
        </w:rPr>
        <w:t xml:space="preserve">En mode </w:t>
      </w:r>
      <w:r w:rsidRPr="00194DB3">
        <w:rPr>
          <w:rFonts w:cs="Times New Roman"/>
          <w:i/>
        </w:rPr>
        <w:t>router-on-a-stick</w:t>
      </w:r>
      <w:r w:rsidRPr="005E4DAD">
        <w:rPr>
          <w:rFonts w:cs="Times New Roman"/>
        </w:rPr>
        <w:t xml:space="preserve">, la configuration du routeur diffère par rapport à celle qu'utilise le routage inter-VLAN </w:t>
      </w:r>
      <w:r>
        <w:rPr>
          <w:rFonts w:cs="Times New Roman"/>
        </w:rPr>
        <w:t>classique</w:t>
      </w:r>
      <w:r w:rsidRPr="005E4DAD">
        <w:rPr>
          <w:rFonts w:cs="Times New Roman"/>
        </w:rPr>
        <w:t xml:space="preserve">. La figure </w:t>
      </w:r>
      <w:r>
        <w:rPr>
          <w:rFonts w:cs="Times New Roman"/>
        </w:rPr>
        <w:t xml:space="preserve">ci-dessous </w:t>
      </w:r>
      <w:r w:rsidRPr="005E4DAD">
        <w:rPr>
          <w:rFonts w:cs="Times New Roman"/>
        </w:rPr>
        <w:t>montre que plusieurs sous-interfaces sont configurées.</w:t>
      </w:r>
    </w:p>
    <w:p w14:paraId="7CEB5F43" w14:textId="77777777" w:rsidR="00404758" w:rsidRPr="005E4DAD" w:rsidRDefault="00404758" w:rsidP="00404758">
      <w:pPr>
        <w:spacing w:before="60"/>
        <w:rPr>
          <w:rFonts w:cs="Times New Roman"/>
        </w:rPr>
      </w:pPr>
      <w:r w:rsidRPr="005E4DAD">
        <w:rPr>
          <w:rFonts w:cs="Times New Roman"/>
        </w:rPr>
        <w:t>Chaque sous-interface est créée à l'aide de la commande de mode de configuration globale</w:t>
      </w:r>
      <w:r w:rsidRPr="005E4DAD">
        <w:rPr>
          <w:rFonts w:cs="Times New Roman"/>
          <w:b/>
          <w:bCs/>
        </w:rPr>
        <w:t xml:space="preserve"> interface </w:t>
      </w:r>
      <w:r w:rsidRPr="005E4DAD">
        <w:rPr>
          <w:rFonts w:cs="Times New Roman"/>
          <w:i/>
          <w:iCs/>
        </w:rPr>
        <w:t>interface_id subinterface_id</w:t>
      </w:r>
      <w:r w:rsidRPr="005E4DAD">
        <w:rPr>
          <w:rFonts w:cs="Times New Roman"/>
        </w:rPr>
        <w:t xml:space="preserve">. La syntaxe pour la sous-interface est l'interface physique, dans ce cas </w:t>
      </w:r>
      <w:r w:rsidRPr="005E4DAD">
        <w:rPr>
          <w:rFonts w:cs="Times New Roman"/>
          <w:b/>
          <w:bCs/>
        </w:rPr>
        <w:t>g0/0</w:t>
      </w:r>
      <w:r w:rsidRPr="005E4DAD">
        <w:rPr>
          <w:rFonts w:cs="Times New Roman"/>
        </w:rPr>
        <w:t xml:space="preserve">, suivie d'un point et d'un numéro de sous-interface. Le numéro de sous-interface est </w:t>
      </w:r>
      <w:r w:rsidR="00261676">
        <w:rPr>
          <w:rFonts w:cs="Times New Roman"/>
        </w:rPr>
        <w:t>libre (max : 2^32)</w:t>
      </w:r>
      <w:r w:rsidRPr="005E4DAD">
        <w:rPr>
          <w:rFonts w:cs="Times New Roman"/>
        </w:rPr>
        <w:t xml:space="preserve">, mais il reflète généralement le numéro du VLAN. Dans cet exemple, les sous-interfaces portent les numéros </w:t>
      </w:r>
      <w:r w:rsidRPr="005E4DAD">
        <w:rPr>
          <w:rFonts w:cs="Times New Roman"/>
          <w:b/>
          <w:bCs/>
        </w:rPr>
        <w:t>1</w:t>
      </w:r>
      <w:r w:rsidR="00410ADC" w:rsidRPr="00410ADC">
        <w:rPr>
          <w:rFonts w:cs="Times New Roman"/>
          <w:b/>
        </w:rPr>
        <w:t>0</w:t>
      </w:r>
      <w:r w:rsidRPr="005E4DAD">
        <w:rPr>
          <w:rFonts w:cs="Times New Roman"/>
        </w:rPr>
        <w:t xml:space="preserve"> et </w:t>
      </w:r>
      <w:r w:rsidRPr="005E4DAD">
        <w:rPr>
          <w:rFonts w:cs="Times New Roman"/>
          <w:b/>
          <w:bCs/>
        </w:rPr>
        <w:t>30</w:t>
      </w:r>
      <w:r w:rsidRPr="005E4DAD">
        <w:rPr>
          <w:rFonts w:cs="Times New Roman"/>
        </w:rPr>
        <w:t xml:space="preserve"> pour faciliter la mémorisation des numéros des VLAN auxquels elles sont associées. La sous-interface GigabitEthernet 0/0.10 est créée à l'aide de la commande en mode de configuration globale </w:t>
      </w:r>
      <w:r w:rsidRPr="005E4DAD">
        <w:rPr>
          <w:rFonts w:cs="Times New Roman"/>
          <w:b/>
          <w:bCs/>
        </w:rPr>
        <w:t>interface g0/0.10</w:t>
      </w:r>
      <w:r>
        <w:rPr>
          <w:rFonts w:cs="Times New Roman"/>
          <w:b/>
          <w:bCs/>
        </w:rPr>
        <w:t>.</w:t>
      </w:r>
    </w:p>
    <w:p w14:paraId="6CB2793C" w14:textId="77777777" w:rsidR="00404758" w:rsidRDefault="00404758" w:rsidP="00404758">
      <w:pPr>
        <w:rPr>
          <w:b/>
          <w:bCs/>
          <w:szCs w:val="24"/>
        </w:rPr>
      </w:pPr>
    </w:p>
    <w:p w14:paraId="15E1E238" w14:textId="77777777" w:rsidR="00404758" w:rsidRPr="005D20FC" w:rsidRDefault="00404758" w:rsidP="00404758">
      <w:pPr>
        <w:rPr>
          <w:bCs/>
          <w:szCs w:val="24"/>
        </w:rPr>
      </w:pPr>
      <w:r>
        <w:rPr>
          <w:bCs/>
          <w:szCs w:val="24"/>
        </w:rPr>
        <w:t>Sur l’exemple ci-dessous, l</w:t>
      </w:r>
      <w:r w:rsidRPr="005D20FC">
        <w:rPr>
          <w:bCs/>
          <w:szCs w:val="24"/>
        </w:rPr>
        <w:t xml:space="preserve">’interface physique G0/0 du routeur a </w:t>
      </w:r>
      <w:r>
        <w:rPr>
          <w:bCs/>
          <w:szCs w:val="24"/>
        </w:rPr>
        <w:t xml:space="preserve">donc </w:t>
      </w:r>
      <w:r w:rsidRPr="005D20FC">
        <w:rPr>
          <w:bCs/>
          <w:szCs w:val="24"/>
        </w:rPr>
        <w:t xml:space="preserve">été </w:t>
      </w:r>
      <w:r>
        <w:rPr>
          <w:bCs/>
          <w:szCs w:val="24"/>
        </w:rPr>
        <w:t>« </w:t>
      </w:r>
      <w:r w:rsidRPr="005D20FC">
        <w:rPr>
          <w:bCs/>
          <w:szCs w:val="24"/>
        </w:rPr>
        <w:t>divisée</w:t>
      </w:r>
      <w:r>
        <w:rPr>
          <w:bCs/>
          <w:szCs w:val="24"/>
        </w:rPr>
        <w:t> »</w:t>
      </w:r>
      <w:r w:rsidRPr="005D20FC">
        <w:rPr>
          <w:bCs/>
          <w:szCs w:val="24"/>
        </w:rPr>
        <w:t xml:space="preserve"> en trois sous-interfaces </w:t>
      </w:r>
      <w:r>
        <w:rPr>
          <w:bCs/>
          <w:szCs w:val="24"/>
        </w:rPr>
        <w:t xml:space="preserve">nommées </w:t>
      </w:r>
      <w:r w:rsidRPr="005D20FC">
        <w:rPr>
          <w:bCs/>
          <w:szCs w:val="24"/>
        </w:rPr>
        <w:t>G0/0.10, G0/0.20 et G0/0.30</w:t>
      </w:r>
      <w:r>
        <w:rPr>
          <w:bCs/>
          <w:szCs w:val="24"/>
        </w:rPr>
        <w:t xml:space="preserve"> lesquelles ont leur propre adresse IP et leur appartenance à un VLAN : 10, 20 ou 30.</w:t>
      </w:r>
    </w:p>
    <w:p w14:paraId="15B035B8" w14:textId="77777777" w:rsidR="00404758" w:rsidRDefault="000F34FD" w:rsidP="00404758">
      <w:pPr>
        <w:jc w:val="center"/>
        <w:rPr>
          <w:rFonts w:ascii="Calibri" w:hAnsi="Calibri" w:cs="Times New Roman"/>
          <w:szCs w:val="24"/>
        </w:rPr>
      </w:pPr>
      <w:r>
        <w:rPr>
          <w:rFonts w:ascii="Calibri" w:hAnsi="Calibri" w:cs="Times New Roman"/>
          <w:noProof/>
          <w:szCs w:val="24"/>
        </w:rPr>
        <w:drawing>
          <wp:inline distT="0" distB="0" distL="0" distR="0" wp14:anchorId="4257A3C5" wp14:editId="37328F37">
            <wp:extent cx="4133850" cy="2752725"/>
            <wp:effectExtent l="19050" t="0" r="0" b="0"/>
            <wp:docPr id="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9903D" w14:textId="77777777" w:rsidR="00404758" w:rsidRDefault="00404758" w:rsidP="00404758">
      <w:pPr>
        <w:rPr>
          <w:rFonts w:cs="Times New Roman"/>
        </w:rPr>
      </w:pPr>
    </w:p>
    <w:p w14:paraId="1DEF3713" w14:textId="77777777" w:rsidR="00404758" w:rsidRPr="00D16997" w:rsidRDefault="00404758" w:rsidP="00404758">
      <w:pPr>
        <w:rPr>
          <w:rFonts w:cs="Times New Roman"/>
        </w:rPr>
      </w:pPr>
    </w:p>
    <w:p w14:paraId="7D208F3E" w14:textId="77777777" w:rsidR="00404758" w:rsidRPr="00D16997" w:rsidRDefault="00404758" w:rsidP="00404758">
      <w:pPr>
        <w:pStyle w:val="Paragraphedeliste"/>
        <w:numPr>
          <w:ilvl w:val="0"/>
          <w:numId w:val="56"/>
        </w:numPr>
      </w:pPr>
      <w:r w:rsidRPr="00D16997">
        <w:t>Le PC1 sur le VLAN 10 communique avec le PC3 sur le VLAN 30 via le routeur R1 en utilisant une seule interface de routeur physique.</w:t>
      </w:r>
    </w:p>
    <w:p w14:paraId="65243854" w14:textId="77777777" w:rsidR="00404758" w:rsidRPr="00D16997" w:rsidRDefault="00404758" w:rsidP="00404758">
      <w:pPr>
        <w:pStyle w:val="Paragraphedeliste"/>
        <w:numPr>
          <w:ilvl w:val="0"/>
          <w:numId w:val="56"/>
        </w:numPr>
      </w:pPr>
      <w:r w:rsidRPr="00D16997">
        <w:t>Le PC1 envoie son trafic de monodiffusion au commutateur S2.</w:t>
      </w:r>
    </w:p>
    <w:p w14:paraId="3991E3A1" w14:textId="77777777" w:rsidR="00404758" w:rsidRPr="00D16997" w:rsidRDefault="00404758" w:rsidP="00404758">
      <w:pPr>
        <w:pStyle w:val="Paragraphedeliste"/>
        <w:numPr>
          <w:ilvl w:val="0"/>
          <w:numId w:val="56"/>
        </w:numPr>
      </w:pPr>
      <w:r w:rsidRPr="00D16997">
        <w:t>Le commutateur S2 marque alors le trafic de monodiffusion comme provenant du VLAN 10 et le transmet par sa liaison trunk au commutateur S1.</w:t>
      </w:r>
    </w:p>
    <w:p w14:paraId="2CD66DA8" w14:textId="77777777" w:rsidR="00404758" w:rsidRPr="00D16997" w:rsidRDefault="00404758" w:rsidP="00404758">
      <w:pPr>
        <w:pStyle w:val="Paragraphedeliste"/>
        <w:numPr>
          <w:ilvl w:val="0"/>
          <w:numId w:val="56"/>
        </w:numPr>
      </w:pPr>
      <w:r w:rsidRPr="00D16997">
        <w:t>Le commutateur S1 transfère le trafic étiqueté depuis l'autre interface trunk sur le port F0/5 vers l'interface du routeur R1.</w:t>
      </w:r>
    </w:p>
    <w:p w14:paraId="39399B86" w14:textId="77777777" w:rsidR="00404758" w:rsidRPr="00D16997" w:rsidRDefault="00404758" w:rsidP="00404758">
      <w:pPr>
        <w:pStyle w:val="Paragraphedeliste"/>
        <w:numPr>
          <w:ilvl w:val="0"/>
          <w:numId w:val="56"/>
        </w:numPr>
      </w:pPr>
      <w:r w:rsidRPr="00D16997">
        <w:lastRenderedPageBreak/>
        <w:t>Le routeur R1 accepte le trafic de monodiffusion étiqueté sur le VLAN 10 et l'achemine vers le VLAN 30 en utilisant ses sous-interfaces configurées.</w:t>
      </w:r>
    </w:p>
    <w:p w14:paraId="7210472F" w14:textId="77777777" w:rsidR="00404758" w:rsidRPr="00D16997" w:rsidRDefault="00404758" w:rsidP="00404758">
      <w:pPr>
        <w:pStyle w:val="Paragraphedeliste"/>
        <w:numPr>
          <w:ilvl w:val="0"/>
          <w:numId w:val="56"/>
        </w:numPr>
      </w:pPr>
      <w:r w:rsidRPr="00D16997">
        <w:t>Le trafic de monodiffusion est étiqueté avec le VLAN 30 lors de son transfert depuis l'interface de routeur vers le commutateur S1.</w:t>
      </w:r>
    </w:p>
    <w:p w14:paraId="7587B84D" w14:textId="77777777" w:rsidR="00404758" w:rsidRPr="00D16997" w:rsidRDefault="00404758" w:rsidP="00404758">
      <w:pPr>
        <w:pStyle w:val="Paragraphedeliste"/>
        <w:numPr>
          <w:ilvl w:val="0"/>
          <w:numId w:val="56"/>
        </w:numPr>
      </w:pPr>
      <w:r w:rsidRPr="00D16997">
        <w:t>Le commutateur S1 transmet le trafic de monodiffusion étiqueté via l'autre liaison trunk au commutateur S2.</w:t>
      </w:r>
    </w:p>
    <w:p w14:paraId="72B66744" w14:textId="77777777" w:rsidR="00404758" w:rsidRPr="00D16997" w:rsidRDefault="00404758" w:rsidP="00404758">
      <w:pPr>
        <w:pStyle w:val="Paragraphedeliste"/>
        <w:numPr>
          <w:ilvl w:val="0"/>
          <w:numId w:val="56"/>
        </w:numPr>
        <w:spacing w:before="60"/>
        <w:rPr>
          <w:szCs w:val="24"/>
        </w:rPr>
      </w:pPr>
      <w:r w:rsidRPr="00D16997">
        <w:rPr>
          <w:szCs w:val="24"/>
        </w:rPr>
        <w:t>Le commutateur S2 supprime l'étiquette VLAN de la trame de monodiffusion et transfère la trame au PC3 sur le port F0/6.</w:t>
      </w:r>
    </w:p>
    <w:p w14:paraId="5AA4A14D" w14:textId="77777777" w:rsidR="00404758" w:rsidRDefault="00404758" w:rsidP="00404758">
      <w:pPr>
        <w:jc w:val="left"/>
        <w:rPr>
          <w:b/>
          <w:bCs/>
          <w:szCs w:val="24"/>
        </w:rPr>
      </w:pPr>
    </w:p>
    <w:p w14:paraId="78CCDBB7" w14:textId="77777777" w:rsidR="00404758" w:rsidRDefault="00404758" w:rsidP="00404758">
      <w:pPr>
        <w:rPr>
          <w:rFonts w:cs="Times New Roman"/>
        </w:rPr>
      </w:pPr>
      <w:r w:rsidRPr="005E4DAD">
        <w:rPr>
          <w:rFonts w:cs="Times New Roman"/>
        </w:rPr>
        <w:t xml:space="preserve">Avant de recevoir une adresse IP, une sous-interface doit être configurée pour fonctionner sur un VLAN spécifique à l'aide de la commande </w:t>
      </w:r>
      <w:r w:rsidRPr="005E4DAD">
        <w:rPr>
          <w:rFonts w:cs="Times New Roman"/>
          <w:b/>
          <w:bCs/>
        </w:rPr>
        <w:t>encapsulation dot1q</w:t>
      </w:r>
      <w:r w:rsidRPr="005E4DAD">
        <w:rPr>
          <w:rFonts w:cs="Times New Roman"/>
          <w:i/>
          <w:iCs/>
        </w:rPr>
        <w:t xml:space="preserve"> vlan_id</w:t>
      </w:r>
      <w:r w:rsidRPr="005E4DAD">
        <w:rPr>
          <w:rFonts w:cs="Times New Roman"/>
        </w:rPr>
        <w:t>. Dans cet exemple, la sous-interface G</w:t>
      </w:r>
      <w:r>
        <w:rPr>
          <w:rFonts w:cs="Times New Roman"/>
        </w:rPr>
        <w:t>0/0.10 est affectée au VLAN 10 et la sous-interface G0/0.30 au VLAN 30.</w:t>
      </w:r>
    </w:p>
    <w:p w14:paraId="6615E607" w14:textId="77777777" w:rsidR="00404758" w:rsidRDefault="00404758" w:rsidP="00404758">
      <w:pPr>
        <w:rPr>
          <w:rFonts w:cs="Times New Roman"/>
        </w:rPr>
      </w:pPr>
    </w:p>
    <w:p w14:paraId="71267FC5" w14:textId="77777777" w:rsidR="00404758" w:rsidRDefault="00404758" w:rsidP="00404758">
      <w:pPr>
        <w:jc w:val="center"/>
        <w:rPr>
          <w:rFonts w:cs="Times New Roman"/>
        </w:rPr>
      </w:pPr>
      <w:r w:rsidRPr="0071547E">
        <w:rPr>
          <w:rFonts w:cs="Times New Roman"/>
          <w:noProof/>
        </w:rPr>
        <w:drawing>
          <wp:inline distT="0" distB="0" distL="0" distR="0" wp14:anchorId="29ACF1DF" wp14:editId="6AC7B706">
            <wp:extent cx="3900805" cy="1047750"/>
            <wp:effectExtent l="19050" t="0" r="4445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0919D" w14:textId="77777777" w:rsidR="00404758" w:rsidRDefault="00404758" w:rsidP="00404758">
      <w:pPr>
        <w:rPr>
          <w:rFonts w:cs="Times New Roman"/>
        </w:rPr>
      </w:pPr>
    </w:p>
    <w:p w14:paraId="49DF2759" w14:textId="77777777" w:rsidR="00404758" w:rsidRDefault="00404758" w:rsidP="00404758">
      <w:pPr>
        <w:spacing w:before="60"/>
        <w:rPr>
          <w:rFonts w:cs="Times New Roman"/>
        </w:rPr>
      </w:pPr>
      <w:r w:rsidRPr="005E4DAD">
        <w:rPr>
          <w:rFonts w:cs="Times New Roman"/>
        </w:rPr>
        <w:t xml:space="preserve">Une fois les sous-interfaces configurées, elles doivent être activées. </w:t>
      </w:r>
      <w:r>
        <w:rPr>
          <w:rFonts w:cs="Times New Roman"/>
        </w:rPr>
        <w:t>L</w:t>
      </w:r>
      <w:r w:rsidRPr="005E4DAD">
        <w:rPr>
          <w:rFonts w:cs="Times New Roman"/>
        </w:rPr>
        <w:t xml:space="preserve">orsque l'interface physique est activée avec la commande </w:t>
      </w:r>
      <w:r w:rsidRPr="005E4DAD">
        <w:rPr>
          <w:rFonts w:cs="Times New Roman"/>
          <w:b/>
          <w:bCs/>
        </w:rPr>
        <w:t>no shutdown</w:t>
      </w:r>
      <w:r w:rsidRPr="005E4DAD">
        <w:rPr>
          <w:rFonts w:cs="Times New Roman"/>
        </w:rPr>
        <w:t xml:space="preserve">, toutes les sous-interfaces configurées sont activées. De la même manière, si l'interface physique est désactivée, toutes les sous-interfaces le sont également. Dans cet exemple, la commande </w:t>
      </w:r>
      <w:r w:rsidRPr="005E4DAD">
        <w:rPr>
          <w:rFonts w:cs="Times New Roman"/>
          <w:b/>
          <w:bCs/>
        </w:rPr>
        <w:t>no shutdown</w:t>
      </w:r>
      <w:r w:rsidRPr="005E4DAD">
        <w:rPr>
          <w:rFonts w:cs="Times New Roman"/>
        </w:rPr>
        <w:t xml:space="preserve"> est exécutée en mode de configuration d'interface pour l'interface G0/0 qui, à son tour, active toutes les sous-interfaces configurées.</w:t>
      </w:r>
    </w:p>
    <w:p w14:paraId="10F57027" w14:textId="77777777" w:rsidR="00BA0379" w:rsidRDefault="00BA0379" w:rsidP="00404758">
      <w:pPr>
        <w:spacing w:before="60"/>
        <w:rPr>
          <w:rFonts w:cs="Times New Roman"/>
        </w:rPr>
      </w:pPr>
    </w:p>
    <w:p w14:paraId="32DC5472" w14:textId="77777777" w:rsidR="00404758" w:rsidRDefault="00404758" w:rsidP="00404758">
      <w:pPr>
        <w:spacing w:before="60"/>
        <w:jc w:val="center"/>
        <w:rPr>
          <w:rFonts w:cs="Times New Roman"/>
        </w:rPr>
      </w:pPr>
      <w:r w:rsidRPr="0071547E">
        <w:rPr>
          <w:rFonts w:cs="Times New Roman"/>
          <w:noProof/>
        </w:rPr>
        <w:drawing>
          <wp:inline distT="0" distB="0" distL="0" distR="0" wp14:anchorId="0AC5582B" wp14:editId="4FD42E2E">
            <wp:extent cx="3829050" cy="1076325"/>
            <wp:effectExtent l="19050" t="0" r="0" b="0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06FCE" w14:textId="77777777" w:rsidR="00404758" w:rsidRDefault="00404758" w:rsidP="00404758">
      <w:pPr>
        <w:spacing w:before="60"/>
        <w:rPr>
          <w:rFonts w:cs="Times New Roman"/>
        </w:rPr>
      </w:pPr>
    </w:p>
    <w:p w14:paraId="2AEE1C3C" w14:textId="77777777" w:rsidR="00404758" w:rsidRDefault="00404758" w:rsidP="00404758">
      <w:r w:rsidRPr="00D16997">
        <w:rPr>
          <w:b/>
          <w:bCs/>
          <w:szCs w:val="24"/>
        </w:rPr>
        <w:t>Remarque :</w:t>
      </w:r>
      <w:r w:rsidRPr="00D16997">
        <w:rPr>
          <w:szCs w:val="24"/>
        </w:rPr>
        <w:t xml:space="preserve"> la méthode router-on-a-stick de routage inter-VLAN ne va pas au-delà de 50 VLAN.</w:t>
      </w:r>
    </w:p>
    <w:p w14:paraId="0BBE00F1" w14:textId="77777777" w:rsidR="00404758" w:rsidRDefault="00404758" w:rsidP="00404758"/>
    <w:p w14:paraId="1336DA8C" w14:textId="77777777" w:rsidR="00EF4994" w:rsidRPr="00EF4994" w:rsidRDefault="00EF4994"/>
    <w:p w14:paraId="3A6ADACB" w14:textId="77777777" w:rsidR="00404758" w:rsidRDefault="00404758" w:rsidP="00404758">
      <w:pPr>
        <w:pStyle w:val="Titre3"/>
      </w:pPr>
      <w:r>
        <w:t>V</w:t>
      </w:r>
      <w:r w:rsidRPr="000E5227">
        <w:t>érification des sous-interfaces</w:t>
      </w:r>
    </w:p>
    <w:p w14:paraId="30585E7C" w14:textId="77777777" w:rsidR="00404758" w:rsidRPr="001C48F8" w:rsidRDefault="00404758" w:rsidP="00404758"/>
    <w:p w14:paraId="492D927D" w14:textId="77777777" w:rsidR="00404758" w:rsidRDefault="00404758" w:rsidP="00404758">
      <w:pPr>
        <w:tabs>
          <w:tab w:val="left" w:pos="4111"/>
        </w:tabs>
        <w:rPr>
          <w:rFonts w:cs="Times New Roman"/>
        </w:rPr>
      </w:pPr>
      <w:r>
        <w:rPr>
          <w:rFonts w:cs="Times New Roman"/>
        </w:rPr>
        <w:t>La</w:t>
      </w:r>
      <w:r w:rsidRPr="00420A83">
        <w:rPr>
          <w:rFonts w:cs="Times New Roman"/>
        </w:rPr>
        <w:t xml:space="preserve"> commande </w:t>
      </w:r>
      <w:r w:rsidRPr="00420A83">
        <w:rPr>
          <w:rFonts w:cs="Times New Roman"/>
          <w:b/>
          <w:bCs/>
        </w:rPr>
        <w:t>show vlans</w:t>
      </w:r>
      <w:r w:rsidRPr="00420A83">
        <w:rPr>
          <w:rFonts w:cs="Times New Roman"/>
        </w:rPr>
        <w:t xml:space="preserve"> affiche des informations sur les sous-interfaces VLAN du logiciel Cisco IOS. Le résultat présente les deux sous-interfaces VLAN, GigabitEthernet 0/0.10 et GigabitEthernet 0/0.30.</w:t>
      </w:r>
    </w:p>
    <w:p w14:paraId="74599E46" w14:textId="77777777" w:rsidR="00404758" w:rsidRDefault="00404758" w:rsidP="00404758">
      <w:pPr>
        <w:tabs>
          <w:tab w:val="left" w:pos="4111"/>
        </w:tabs>
        <w:rPr>
          <w:rFonts w:cs="Times New Roman"/>
        </w:rPr>
      </w:pPr>
    </w:p>
    <w:p w14:paraId="2D19CD9B" w14:textId="77777777" w:rsidR="00404758" w:rsidRDefault="00404758" w:rsidP="00404758">
      <w:pPr>
        <w:tabs>
          <w:tab w:val="left" w:pos="4111"/>
        </w:tabs>
        <w:jc w:val="center"/>
        <w:rPr>
          <w:rFonts w:cs="Times New Roman"/>
        </w:rPr>
      </w:pPr>
      <w:r w:rsidRPr="0071547E">
        <w:rPr>
          <w:rFonts w:cs="Times New Roman"/>
          <w:noProof/>
        </w:rPr>
        <w:drawing>
          <wp:inline distT="0" distB="0" distL="0" distR="0" wp14:anchorId="19FC7C45" wp14:editId="06382994">
            <wp:extent cx="3234055" cy="1857375"/>
            <wp:effectExtent l="19050" t="0" r="4445" b="0"/>
            <wp:docPr id="14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1759F" w14:textId="77777777" w:rsidR="00343B10" w:rsidRDefault="00343B10" w:rsidP="00404758">
      <w:pPr>
        <w:rPr>
          <w:rFonts w:cs="Times New Roman"/>
        </w:rPr>
      </w:pPr>
    </w:p>
    <w:p w14:paraId="373A2516" w14:textId="77777777" w:rsidR="00404758" w:rsidRDefault="00404758" w:rsidP="00404758">
      <w:pPr>
        <w:rPr>
          <w:rFonts w:cs="Times New Roman"/>
        </w:rPr>
      </w:pPr>
      <w:r w:rsidRPr="00420A83">
        <w:rPr>
          <w:rFonts w:cs="Times New Roman"/>
        </w:rPr>
        <w:t>Examin</w:t>
      </w:r>
      <w:r>
        <w:rPr>
          <w:rFonts w:cs="Times New Roman"/>
        </w:rPr>
        <w:t>ons</w:t>
      </w:r>
      <w:r w:rsidRPr="00420A83">
        <w:rPr>
          <w:rFonts w:cs="Times New Roman"/>
        </w:rPr>
        <w:t xml:space="preserve"> ensuite la table de routage à l'aide de la commande </w:t>
      </w:r>
      <w:r w:rsidRPr="00420A83">
        <w:rPr>
          <w:rFonts w:cs="Times New Roman"/>
          <w:b/>
          <w:bCs/>
        </w:rPr>
        <w:t>show ip route</w:t>
      </w:r>
      <w:r w:rsidRPr="00420A83">
        <w:rPr>
          <w:rFonts w:cs="Times New Roman"/>
        </w:rPr>
        <w:t>.</w:t>
      </w:r>
    </w:p>
    <w:p w14:paraId="4CAD8C0B" w14:textId="77777777" w:rsidR="00404758" w:rsidRDefault="00404758" w:rsidP="00404758">
      <w:pPr>
        <w:rPr>
          <w:rFonts w:cs="Times New Roman"/>
        </w:rPr>
      </w:pPr>
    </w:p>
    <w:p w14:paraId="38E24DAD" w14:textId="77777777" w:rsidR="00404758" w:rsidRDefault="00404758" w:rsidP="00404758">
      <w:pPr>
        <w:jc w:val="center"/>
        <w:rPr>
          <w:rFonts w:cs="Times New Roman"/>
        </w:rPr>
      </w:pPr>
      <w:r w:rsidRPr="0071547E">
        <w:rPr>
          <w:rFonts w:cs="Times New Roman"/>
          <w:noProof/>
        </w:rPr>
        <w:lastRenderedPageBreak/>
        <w:drawing>
          <wp:inline distT="0" distB="0" distL="0" distR="0" wp14:anchorId="339FC352" wp14:editId="1314EF3E">
            <wp:extent cx="3882390" cy="2790825"/>
            <wp:effectExtent l="19050" t="0" r="381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AAADB" w14:textId="77777777" w:rsidR="00404758" w:rsidRDefault="00404758" w:rsidP="00404758">
      <w:pPr>
        <w:rPr>
          <w:rFonts w:cs="Times New Roman"/>
        </w:rPr>
      </w:pPr>
    </w:p>
    <w:p w14:paraId="6609788F" w14:textId="77777777" w:rsidR="00404758" w:rsidRPr="00420A83" w:rsidRDefault="00404758" w:rsidP="00404758">
      <w:pPr>
        <w:rPr>
          <w:rFonts w:cs="Times New Roman"/>
        </w:rPr>
      </w:pPr>
      <w:r w:rsidRPr="00420A83">
        <w:rPr>
          <w:rFonts w:cs="Times New Roman"/>
        </w:rPr>
        <w:t>Dans l'exemple, les routes définies dans la table de routage indiquent qu'elles sont associées à des sous-interfaces spécifiques, et non à des interfaces physiques distinctes. Il existe deux routes dans la table de routage. Une route mène au sous-réseau 172.17.10.0, connecté à la sous-interface locale G0/0.10. L'autre route mène au sous-réseau 172.17.30.0, connecté à l</w:t>
      </w:r>
      <w:r>
        <w:rPr>
          <w:rFonts w:cs="Times New Roman"/>
        </w:rPr>
        <w:t>a sous-interface locale G0/0.30</w:t>
      </w:r>
      <w:r w:rsidRPr="00420A83">
        <w:rPr>
          <w:rFonts w:cs="Times New Roman"/>
        </w:rPr>
        <w:t>.</w:t>
      </w:r>
    </w:p>
    <w:p w14:paraId="14630076" w14:textId="77777777" w:rsidR="00404758" w:rsidDel="00623998" w:rsidRDefault="00404758" w:rsidP="00404758">
      <w:pPr>
        <w:jc w:val="left"/>
        <w:rPr>
          <w:del w:id="27" w:author="Ali REZZAG" w:date="2017-03-13T14:13:00Z"/>
        </w:rPr>
      </w:pPr>
    </w:p>
    <w:p w14:paraId="351561AB" w14:textId="77777777" w:rsidR="00404758" w:rsidDel="00623998" w:rsidRDefault="00404758" w:rsidP="000B3BA1">
      <w:pPr>
        <w:jc w:val="left"/>
        <w:rPr>
          <w:del w:id="28" w:author="Ali REZZAG" w:date="2017-03-13T14:13:00Z"/>
        </w:rPr>
      </w:pPr>
    </w:p>
    <w:p w14:paraId="1050BCCF" w14:textId="77777777" w:rsidR="005A6009" w:rsidDel="00623998" w:rsidRDefault="005A6009" w:rsidP="000B3BA1">
      <w:pPr>
        <w:jc w:val="left"/>
        <w:rPr>
          <w:del w:id="29" w:author="Ali REZZAG" w:date="2017-03-13T14:13:00Z"/>
        </w:rPr>
      </w:pPr>
    </w:p>
    <w:p w14:paraId="046802F5" w14:textId="77777777" w:rsidR="00EF4994" w:rsidDel="00623998" w:rsidRDefault="00EF4994">
      <w:pPr>
        <w:jc w:val="left"/>
        <w:rPr>
          <w:del w:id="30" w:author="Ali REZZAG" w:date="2017-03-13T14:12:00Z"/>
          <w:b/>
          <w:bCs/>
          <w:color w:val="B02200"/>
          <w:sz w:val="26"/>
          <w:szCs w:val="36"/>
        </w:rPr>
      </w:pPr>
      <w:del w:id="31" w:author="Ali REZZAG" w:date="2017-03-13T14:13:00Z">
        <w:r w:rsidDel="00623998">
          <w:br w:type="page"/>
        </w:r>
      </w:del>
    </w:p>
    <w:p w14:paraId="2546157F" w14:textId="77777777" w:rsidR="005A6009" w:rsidRPr="00EC7BF5" w:rsidRDefault="005A6009" w:rsidP="00623998">
      <w:pPr>
        <w:jc w:val="left"/>
      </w:pPr>
    </w:p>
    <w:sectPr w:rsidR="005A6009" w:rsidRPr="00EC7BF5" w:rsidSect="0041378F">
      <w:footerReference w:type="default" r:id="rId46"/>
      <w:pgSz w:w="11906" w:h="16838" w:code="9"/>
      <w:pgMar w:top="1140" w:right="1418" w:bottom="1134" w:left="1418" w:header="709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78D7" w14:textId="77777777" w:rsidR="000E637A" w:rsidRDefault="000E637A" w:rsidP="007A0631">
      <w:r>
        <w:separator/>
      </w:r>
    </w:p>
  </w:endnote>
  <w:endnote w:type="continuationSeparator" w:id="0">
    <w:p w14:paraId="0772573E" w14:textId="77777777" w:rsidR="000E637A" w:rsidRDefault="000E637A" w:rsidP="007A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7F9" w14:textId="782127DC" w:rsidR="00A96718" w:rsidRPr="000A5208" w:rsidRDefault="00A96718" w:rsidP="00127363">
    <w:pPr>
      <w:pStyle w:val="Pieddepage"/>
      <w:tabs>
        <w:tab w:val="clear" w:pos="4536"/>
        <w:tab w:val="left" w:pos="3828"/>
      </w:tabs>
    </w:pPr>
    <w:r w:rsidRPr="00A3193E">
      <w:t>http://</w:t>
    </w:r>
    <w:r>
      <w:t>www.reseaucerta</w:t>
    </w:r>
    <w:r w:rsidRPr="00A3193E">
      <w:t>.</w:t>
    </w:r>
    <w:r>
      <w:t>org</w:t>
    </w:r>
    <w:r>
      <w:tab/>
    </w:r>
    <w:r w:rsidRPr="00C40D33">
      <w:t xml:space="preserve">© </w:t>
    </w:r>
    <w:r>
      <w:t xml:space="preserve">CERTA - </w:t>
    </w:r>
    <w:r w:rsidR="00BF5618">
      <w:fldChar w:fldCharType="begin"/>
    </w:r>
    <w:r w:rsidR="00BF5618">
      <w:instrText xml:space="preserve"> DATE  \@ "MMMM yyyy" </w:instrText>
    </w:r>
    <w:r w:rsidR="00BF5618">
      <w:fldChar w:fldCharType="separate"/>
    </w:r>
    <w:r w:rsidR="002D54FF">
      <w:rPr>
        <w:noProof/>
      </w:rPr>
      <w:t>avril 2024</w:t>
    </w:r>
    <w:r w:rsidR="00BF5618">
      <w:rPr>
        <w:noProof/>
      </w:rPr>
      <w:fldChar w:fldCharType="end"/>
    </w:r>
    <w:r>
      <w:t xml:space="preserve"> – v1.0</w:t>
    </w:r>
    <w:r>
      <w:tab/>
    </w:r>
    <w:r w:rsidRPr="003F7A48">
      <w:t xml:space="preserve">Page </w:t>
    </w:r>
    <w:r w:rsidR="004725B2" w:rsidRPr="003F7A48">
      <w:rPr>
        <w:rStyle w:val="Numrodepage"/>
      </w:rPr>
      <w:fldChar w:fldCharType="begin"/>
    </w:r>
    <w:r w:rsidRPr="003F7A48">
      <w:rPr>
        <w:rStyle w:val="Numrodepage"/>
      </w:rPr>
      <w:instrText xml:space="preserve"> PAGE </w:instrText>
    </w:r>
    <w:r w:rsidR="004725B2" w:rsidRPr="003F7A48">
      <w:rPr>
        <w:rStyle w:val="Numrodepage"/>
      </w:rPr>
      <w:fldChar w:fldCharType="separate"/>
    </w:r>
    <w:r w:rsidR="00E93E46">
      <w:rPr>
        <w:rStyle w:val="Numrodepage"/>
        <w:noProof/>
      </w:rPr>
      <w:t>1</w:t>
    </w:r>
    <w:r w:rsidR="004725B2" w:rsidRPr="003F7A48">
      <w:rPr>
        <w:rStyle w:val="Numrodepage"/>
      </w:rPr>
      <w:fldChar w:fldCharType="end"/>
    </w:r>
    <w:r w:rsidRPr="003F7A48">
      <w:rPr>
        <w:rStyle w:val="Numrodepage"/>
      </w:rPr>
      <w:t>/</w:t>
    </w:r>
    <w:r w:rsidR="004725B2" w:rsidRPr="003F7A48">
      <w:rPr>
        <w:rStyle w:val="Numrodepage"/>
      </w:rPr>
      <w:fldChar w:fldCharType="begin"/>
    </w:r>
    <w:r w:rsidRPr="003F7A48">
      <w:rPr>
        <w:rStyle w:val="Numrodepage"/>
      </w:rPr>
      <w:instrText xml:space="preserve"> NUMPAGES </w:instrText>
    </w:r>
    <w:r w:rsidR="004725B2" w:rsidRPr="003F7A48">
      <w:rPr>
        <w:rStyle w:val="Numrodepage"/>
      </w:rPr>
      <w:fldChar w:fldCharType="separate"/>
    </w:r>
    <w:r w:rsidR="00E93E46">
      <w:rPr>
        <w:rStyle w:val="Numrodepage"/>
        <w:noProof/>
      </w:rPr>
      <w:t>7</w:t>
    </w:r>
    <w:r w:rsidR="004725B2" w:rsidRPr="003F7A4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ACEB" w14:textId="77777777" w:rsidR="000E637A" w:rsidRDefault="000E637A" w:rsidP="007A0631">
      <w:r>
        <w:separator/>
      </w:r>
    </w:p>
  </w:footnote>
  <w:footnote w:type="continuationSeparator" w:id="0">
    <w:p w14:paraId="64CEB8B8" w14:textId="77777777" w:rsidR="000E637A" w:rsidRDefault="000E637A" w:rsidP="007A0631">
      <w:r>
        <w:continuationSeparator/>
      </w:r>
    </w:p>
  </w:footnote>
  <w:footnote w:id="1">
    <w:p w14:paraId="56D6EF34" w14:textId="77777777" w:rsidR="00A96718" w:rsidRDefault="00A96718">
      <w:pPr>
        <w:pStyle w:val="Notedebasdepage"/>
      </w:pPr>
      <w:r>
        <w:rPr>
          <w:rStyle w:val="Appelnotedebasdep"/>
        </w:rPr>
        <w:footnoteRef/>
      </w:r>
      <w:r w:rsidR="00CE55DE">
        <w:t>Le terme de TRUNK dans le sens ‘agrégation de VLAN’ est propre à CISCO. Les autres constructeurs l’utilisent plutôt dans le sens ‘agrégation de liens’. L’agrégation de liens est alors indiquée par la notion de ‘ports tagués’ [tagged/untagged ports].</w:t>
      </w:r>
      <w:r>
        <w:t xml:space="preserve"> </w:t>
      </w:r>
    </w:p>
    <w:p w14:paraId="0EA381D9" w14:textId="77777777" w:rsidR="00A96718" w:rsidRDefault="00A96718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B8E"/>
    <w:multiLevelType w:val="hybridMultilevel"/>
    <w:tmpl w:val="E6F62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FA2"/>
    <w:multiLevelType w:val="hybridMultilevel"/>
    <w:tmpl w:val="C9925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7FB6"/>
    <w:multiLevelType w:val="hybridMultilevel"/>
    <w:tmpl w:val="9DF07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56BB"/>
    <w:multiLevelType w:val="hybridMultilevel"/>
    <w:tmpl w:val="F3D6EE88"/>
    <w:lvl w:ilvl="0" w:tplc="05C839F6">
      <w:start w:val="1"/>
      <w:numFmt w:val="bullet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b/>
        <w:i w:val="0"/>
        <w:color w:val="auto"/>
        <w:sz w:val="24"/>
        <w:szCs w:val="24"/>
      </w:rPr>
    </w:lvl>
    <w:lvl w:ilvl="1" w:tplc="05C839F6">
      <w:start w:val="1"/>
      <w:numFmt w:val="bullet"/>
      <w:lvlText w:val=""/>
      <w:lvlJc w:val="left"/>
      <w:pPr>
        <w:tabs>
          <w:tab w:val="num" w:pos="1480"/>
        </w:tabs>
        <w:ind w:left="1817" w:hanging="340"/>
      </w:pPr>
      <w:rPr>
        <w:rFonts w:ascii="Wingdings" w:hAnsi="Wingdings" w:hint="default"/>
        <w:b/>
        <w:i w:val="0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4" w15:restartNumberingAfterBreak="0">
    <w:nsid w:val="15B742DC"/>
    <w:multiLevelType w:val="hybridMultilevel"/>
    <w:tmpl w:val="68864D38"/>
    <w:lvl w:ilvl="0" w:tplc="FE0EF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4AD9"/>
    <w:multiLevelType w:val="hybridMultilevel"/>
    <w:tmpl w:val="3EB4E7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037B72"/>
    <w:multiLevelType w:val="hybridMultilevel"/>
    <w:tmpl w:val="546AD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3A7C65"/>
    <w:multiLevelType w:val="hybridMultilevel"/>
    <w:tmpl w:val="FAE250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87D88"/>
    <w:multiLevelType w:val="hybridMultilevel"/>
    <w:tmpl w:val="1CBCDAB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04DF7"/>
    <w:multiLevelType w:val="hybridMultilevel"/>
    <w:tmpl w:val="6194EB38"/>
    <w:lvl w:ilvl="0" w:tplc="557612E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B6C4A"/>
    <w:multiLevelType w:val="hybridMultilevel"/>
    <w:tmpl w:val="6464D108"/>
    <w:lvl w:ilvl="0" w:tplc="DE38C0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E3851"/>
    <w:multiLevelType w:val="hybridMultilevel"/>
    <w:tmpl w:val="98A45C2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E471BE"/>
    <w:multiLevelType w:val="hybridMultilevel"/>
    <w:tmpl w:val="EC3688FA"/>
    <w:lvl w:ilvl="0" w:tplc="16D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F6A6C"/>
    <w:multiLevelType w:val="hybridMultilevel"/>
    <w:tmpl w:val="DAAA54E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79D73DA"/>
    <w:multiLevelType w:val="hybridMultilevel"/>
    <w:tmpl w:val="5E3E0ADE"/>
    <w:lvl w:ilvl="0" w:tplc="3FB8E0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24BE0"/>
    <w:multiLevelType w:val="multilevel"/>
    <w:tmpl w:val="9C10AF20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upperRoman"/>
      <w:pStyle w:val="Titre4"/>
      <w:lvlText w:val="%4"/>
      <w:lvlJc w:val="left"/>
      <w:pPr>
        <w:tabs>
          <w:tab w:val="num" w:pos="1112"/>
        </w:tabs>
        <w:ind w:left="1112" w:hanging="680"/>
      </w:pPr>
      <w:rPr>
        <w:rFonts w:hint="default"/>
      </w:rPr>
    </w:lvl>
    <w:lvl w:ilvl="4">
      <w:start w:val="1"/>
      <w:numFmt w:val="decimal"/>
      <w:pStyle w:val="Titre5"/>
      <w:lvlText w:val="%5"/>
      <w:lvlJc w:val="left"/>
      <w:pPr>
        <w:tabs>
          <w:tab w:val="num" w:pos="1453"/>
        </w:tabs>
        <w:ind w:left="1453" w:hanging="681"/>
      </w:pPr>
      <w:rPr>
        <w:rFonts w:hint="default"/>
      </w:rPr>
    </w:lvl>
    <w:lvl w:ilvl="5">
      <w:start w:val="1"/>
      <w:numFmt w:val="decimal"/>
      <w:pStyle w:val="Titre6"/>
      <w:lvlText w:val="%5.%6"/>
      <w:lvlJc w:val="left"/>
      <w:pPr>
        <w:tabs>
          <w:tab w:val="num" w:pos="1793"/>
        </w:tabs>
        <w:ind w:left="1793" w:hanging="681"/>
      </w:pPr>
      <w:rPr>
        <w:rFonts w:hint="default"/>
      </w:rPr>
    </w:lvl>
    <w:lvl w:ilvl="6">
      <w:start w:val="1"/>
      <w:numFmt w:val="decimal"/>
      <w:pStyle w:val="Titre7"/>
      <w:lvlText w:val="%5.%6.%7"/>
      <w:lvlJc w:val="left"/>
      <w:pPr>
        <w:tabs>
          <w:tab w:val="num" w:pos="1283"/>
        </w:tabs>
        <w:ind w:left="1283" w:hanging="851"/>
      </w:pPr>
      <w:rPr>
        <w:rFonts w:hint="default"/>
      </w:rPr>
    </w:lvl>
    <w:lvl w:ilvl="7">
      <w:start w:val="1"/>
      <w:numFmt w:val="decimal"/>
      <w:pStyle w:val="Titre8"/>
      <w:lvlText w:val="%5.%6.%7.%8"/>
      <w:lvlJc w:val="left"/>
      <w:pPr>
        <w:tabs>
          <w:tab w:val="num" w:pos="1453"/>
        </w:tabs>
        <w:ind w:left="1453" w:hanging="1021"/>
      </w:pPr>
      <w:rPr>
        <w:rFonts w:hint="default"/>
      </w:rPr>
    </w:lvl>
    <w:lvl w:ilvl="8">
      <w:start w:val="1"/>
      <w:numFmt w:val="none"/>
      <w:pStyle w:val="Titre9"/>
      <w:lvlText w:val=""/>
      <w:lvlJc w:val="left"/>
      <w:pPr>
        <w:tabs>
          <w:tab w:val="num" w:pos="432"/>
        </w:tabs>
        <w:ind w:left="432" w:firstLine="0"/>
      </w:pPr>
      <w:rPr>
        <w:rFonts w:hint="default"/>
      </w:rPr>
    </w:lvl>
  </w:abstractNum>
  <w:abstractNum w:abstractNumId="17" w15:restartNumberingAfterBreak="0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237194"/>
    <w:multiLevelType w:val="hybridMultilevel"/>
    <w:tmpl w:val="2AF0BB8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D4A3B06"/>
    <w:multiLevelType w:val="hybridMultilevel"/>
    <w:tmpl w:val="D6C0263E"/>
    <w:lvl w:ilvl="0" w:tplc="05C839F6">
      <w:start w:val="1"/>
      <w:numFmt w:val="bullet"/>
      <w:lvlText w:val=""/>
      <w:lvlJc w:val="left"/>
      <w:pPr>
        <w:tabs>
          <w:tab w:val="num" w:pos="748"/>
        </w:tabs>
        <w:ind w:left="748" w:hanging="397"/>
      </w:pPr>
      <w:rPr>
        <w:rFonts w:ascii="Wingdings" w:hAnsi="Wingdings" w:hint="default"/>
        <w:b/>
        <w:i w:val="0"/>
        <w:color w:val="auto"/>
        <w:sz w:val="24"/>
        <w:szCs w:val="24"/>
      </w:rPr>
    </w:lvl>
    <w:lvl w:ilvl="1" w:tplc="05C839F6">
      <w:start w:val="1"/>
      <w:numFmt w:val="bullet"/>
      <w:lvlText w:val=""/>
      <w:lvlJc w:val="left"/>
      <w:pPr>
        <w:tabs>
          <w:tab w:val="num" w:pos="1434"/>
        </w:tabs>
        <w:ind w:left="1771" w:hanging="340"/>
      </w:pPr>
      <w:rPr>
        <w:rFonts w:ascii="Wingdings" w:hAnsi="Wingdings" w:hint="default"/>
        <w:b/>
        <w:i w:val="0"/>
        <w:sz w:val="24"/>
        <w:szCs w:val="24"/>
      </w:rPr>
    </w:lvl>
    <w:lvl w:ilvl="2" w:tplc="9E92EEC0">
      <w:start w:val="1"/>
      <w:numFmt w:val="decimal"/>
      <w:lvlText w:val="%3."/>
      <w:lvlJc w:val="left"/>
      <w:pPr>
        <w:ind w:left="2691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20" w15:restartNumberingAfterBreak="0">
    <w:nsid w:val="2DDD21CE"/>
    <w:multiLevelType w:val="hybridMultilevel"/>
    <w:tmpl w:val="4AA87B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A56AF"/>
    <w:multiLevelType w:val="hybridMultilevel"/>
    <w:tmpl w:val="8620EB42"/>
    <w:lvl w:ilvl="0" w:tplc="DE38C0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1792C"/>
    <w:multiLevelType w:val="hybridMultilevel"/>
    <w:tmpl w:val="CB6C6E52"/>
    <w:lvl w:ilvl="0" w:tplc="3FB8E0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B0F47"/>
    <w:multiLevelType w:val="hybridMultilevel"/>
    <w:tmpl w:val="8C562E8A"/>
    <w:lvl w:ilvl="0" w:tplc="DE38C0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D3D8A"/>
    <w:multiLevelType w:val="hybridMultilevel"/>
    <w:tmpl w:val="66CC4190"/>
    <w:lvl w:ilvl="0" w:tplc="B9522B3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4"/>
        <w:szCs w:val="28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  <w:szCs w:val="28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54EB5"/>
    <w:multiLevelType w:val="hybridMultilevel"/>
    <w:tmpl w:val="25E04FEE"/>
    <w:lvl w:ilvl="0" w:tplc="2ABCD51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Calibri" w:hAnsi="Calibri" w:hint="default"/>
        <w:b/>
        <w:i w:val="0"/>
        <w:color w:val="auto"/>
        <w:sz w:val="24"/>
        <w:szCs w:val="24"/>
      </w:rPr>
    </w:lvl>
    <w:lvl w:ilvl="1" w:tplc="05C839F6">
      <w:start w:val="1"/>
      <w:numFmt w:val="bullet"/>
      <w:lvlText w:val=""/>
      <w:lvlJc w:val="left"/>
      <w:pPr>
        <w:tabs>
          <w:tab w:val="num" w:pos="1083"/>
        </w:tabs>
        <w:ind w:left="1420" w:hanging="340"/>
      </w:pPr>
      <w:rPr>
        <w:rFonts w:ascii="Wingdings" w:hAnsi="Wingdings" w:hint="default"/>
        <w:b/>
        <w:i w:val="0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8A15C2"/>
    <w:multiLevelType w:val="hybridMultilevel"/>
    <w:tmpl w:val="CF6CFF28"/>
    <w:lvl w:ilvl="0" w:tplc="FFECBF74">
      <w:start w:val="1"/>
      <w:numFmt w:val="bullet"/>
      <w:lvlText w:val="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450557"/>
    <w:multiLevelType w:val="hybridMultilevel"/>
    <w:tmpl w:val="AEEC2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8C07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A303C"/>
    <w:multiLevelType w:val="hybridMultilevel"/>
    <w:tmpl w:val="AAE6BDDC"/>
    <w:lvl w:ilvl="0" w:tplc="557612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6739A9"/>
    <w:multiLevelType w:val="hybridMultilevel"/>
    <w:tmpl w:val="76EE19C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7E86125"/>
    <w:multiLevelType w:val="hybridMultilevel"/>
    <w:tmpl w:val="32CABA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3F1A12"/>
    <w:multiLevelType w:val="hybridMultilevel"/>
    <w:tmpl w:val="B16C0CDA"/>
    <w:lvl w:ilvl="0" w:tplc="05C839F6">
      <w:start w:val="1"/>
      <w:numFmt w:val="bullet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b/>
        <w:i w:val="0"/>
        <w:color w:val="auto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480"/>
        </w:tabs>
        <w:ind w:left="1817" w:hanging="340"/>
      </w:pPr>
      <w:rPr>
        <w:rFonts w:ascii="Courier New" w:hAnsi="Courier New" w:cs="Courier New" w:hint="default"/>
        <w:b/>
        <w:i w:val="0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2" w15:restartNumberingAfterBreak="0">
    <w:nsid w:val="51643304"/>
    <w:multiLevelType w:val="hybridMultilevel"/>
    <w:tmpl w:val="D854AF48"/>
    <w:lvl w:ilvl="0" w:tplc="FE0EF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385"/>
    <w:multiLevelType w:val="hybridMultilevel"/>
    <w:tmpl w:val="7C289CBC"/>
    <w:lvl w:ilvl="0" w:tplc="DC400B3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830270"/>
    <w:multiLevelType w:val="hybridMultilevel"/>
    <w:tmpl w:val="47FE3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562F2F"/>
    <w:multiLevelType w:val="hybridMultilevel"/>
    <w:tmpl w:val="B54E21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86AAA"/>
    <w:multiLevelType w:val="hybridMultilevel"/>
    <w:tmpl w:val="A62446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FE48B7"/>
    <w:multiLevelType w:val="hybridMultilevel"/>
    <w:tmpl w:val="3D8EF0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401A1B"/>
    <w:multiLevelType w:val="hybridMultilevel"/>
    <w:tmpl w:val="76562E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5B1CED"/>
    <w:multiLevelType w:val="hybridMultilevel"/>
    <w:tmpl w:val="F1F6F404"/>
    <w:lvl w:ilvl="0" w:tplc="040C0005">
      <w:start w:val="1"/>
      <w:numFmt w:val="bullet"/>
      <w:lvlText w:val=""/>
      <w:lvlJc w:val="left"/>
      <w:pPr>
        <w:ind w:left="705" w:hanging="705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E47E09"/>
    <w:multiLevelType w:val="hybridMultilevel"/>
    <w:tmpl w:val="F9AE2AF0"/>
    <w:lvl w:ilvl="0" w:tplc="05C839F6">
      <w:start w:val="1"/>
      <w:numFmt w:val="bullet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b/>
        <w:i w:val="0"/>
        <w:color w:val="auto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480"/>
        </w:tabs>
        <w:ind w:left="1817" w:hanging="340"/>
      </w:pPr>
      <w:rPr>
        <w:rFonts w:ascii="Courier New" w:hAnsi="Courier New" w:cs="Courier New" w:hint="default"/>
        <w:b/>
        <w:i w:val="0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41" w15:restartNumberingAfterBreak="0">
    <w:nsid w:val="5AEF5755"/>
    <w:multiLevelType w:val="hybridMultilevel"/>
    <w:tmpl w:val="75687284"/>
    <w:lvl w:ilvl="0" w:tplc="3FB8E0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C9724C"/>
    <w:multiLevelType w:val="hybridMultilevel"/>
    <w:tmpl w:val="31167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A304BB"/>
    <w:multiLevelType w:val="hybridMultilevel"/>
    <w:tmpl w:val="515A7538"/>
    <w:lvl w:ilvl="0" w:tplc="FE0EF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F5A95"/>
    <w:multiLevelType w:val="hybridMultilevel"/>
    <w:tmpl w:val="8FCC14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773C85"/>
    <w:multiLevelType w:val="hybridMultilevel"/>
    <w:tmpl w:val="06A402CC"/>
    <w:lvl w:ilvl="0" w:tplc="8AF43AB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3F199C"/>
    <w:multiLevelType w:val="hybridMultilevel"/>
    <w:tmpl w:val="F35801BC"/>
    <w:lvl w:ilvl="0" w:tplc="FADC73C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ABD1B55"/>
    <w:multiLevelType w:val="hybridMultilevel"/>
    <w:tmpl w:val="675A7BB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727BB0"/>
    <w:multiLevelType w:val="hybridMultilevel"/>
    <w:tmpl w:val="E650262A"/>
    <w:lvl w:ilvl="0" w:tplc="05C83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8E117D"/>
    <w:multiLevelType w:val="hybridMultilevel"/>
    <w:tmpl w:val="1F320496"/>
    <w:lvl w:ilvl="0" w:tplc="5620A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5C24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80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4B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5E96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48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01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453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C0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DE1C4B"/>
    <w:multiLevelType w:val="hybridMultilevel"/>
    <w:tmpl w:val="50228274"/>
    <w:lvl w:ilvl="0" w:tplc="040C0003">
      <w:start w:val="1"/>
      <w:numFmt w:val="bullet"/>
      <w:lvlText w:val="o"/>
      <w:lvlJc w:val="left"/>
      <w:pPr>
        <w:tabs>
          <w:tab w:val="num" w:pos="1105"/>
        </w:tabs>
        <w:ind w:left="1105" w:hanging="397"/>
      </w:pPr>
      <w:rPr>
        <w:rFonts w:ascii="Courier New" w:hAnsi="Courier New" w:cs="Courier New" w:hint="default"/>
        <w:b/>
        <w:i w:val="0"/>
        <w:color w:val="auto"/>
        <w:sz w:val="24"/>
        <w:szCs w:val="24"/>
      </w:rPr>
    </w:lvl>
    <w:lvl w:ilvl="1" w:tplc="05C839F6">
      <w:start w:val="1"/>
      <w:numFmt w:val="bullet"/>
      <w:lvlText w:val=""/>
      <w:lvlJc w:val="left"/>
      <w:pPr>
        <w:tabs>
          <w:tab w:val="num" w:pos="1791"/>
        </w:tabs>
        <w:ind w:left="2128" w:hanging="340"/>
      </w:pPr>
      <w:rPr>
        <w:rFonts w:ascii="Wingdings" w:hAnsi="Wingdings" w:hint="default"/>
        <w:b/>
        <w:i w:val="0"/>
        <w:sz w:val="24"/>
        <w:szCs w:val="24"/>
      </w:rPr>
    </w:lvl>
    <w:lvl w:ilvl="2" w:tplc="9E92EEC0">
      <w:start w:val="1"/>
      <w:numFmt w:val="decimal"/>
      <w:lvlText w:val="%3."/>
      <w:lvlJc w:val="left"/>
      <w:pPr>
        <w:ind w:left="3048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2" w15:restartNumberingAfterBreak="0">
    <w:nsid w:val="7A543134"/>
    <w:multiLevelType w:val="hybridMultilevel"/>
    <w:tmpl w:val="8452D3D0"/>
    <w:lvl w:ilvl="0" w:tplc="DE38C0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DE35DC"/>
    <w:multiLevelType w:val="hybridMultilevel"/>
    <w:tmpl w:val="AE9E57E2"/>
    <w:lvl w:ilvl="0" w:tplc="040C0001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/>
        <w:i w:val="0"/>
        <w:color w:val="auto"/>
        <w:sz w:val="24"/>
        <w:szCs w:val="24"/>
      </w:rPr>
    </w:lvl>
    <w:lvl w:ilvl="1" w:tplc="05C839F6">
      <w:start w:val="1"/>
      <w:numFmt w:val="bullet"/>
      <w:lvlText w:val=""/>
      <w:lvlJc w:val="left"/>
      <w:pPr>
        <w:tabs>
          <w:tab w:val="num" w:pos="1083"/>
        </w:tabs>
        <w:ind w:left="1420" w:hanging="340"/>
      </w:pPr>
      <w:rPr>
        <w:rFonts w:ascii="Wingdings" w:hAnsi="Wingdings" w:hint="default"/>
        <w:b/>
        <w:i w:val="0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FEA01DF"/>
    <w:multiLevelType w:val="hybridMultilevel"/>
    <w:tmpl w:val="F6000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7"/>
  </w:num>
  <w:num w:numId="3">
    <w:abstractNumId w:val="14"/>
  </w:num>
  <w:num w:numId="4">
    <w:abstractNumId w:val="5"/>
  </w:num>
  <w:num w:numId="5">
    <w:abstractNumId w:val="36"/>
  </w:num>
  <w:num w:numId="6">
    <w:abstractNumId w:val="39"/>
  </w:num>
  <w:num w:numId="7">
    <w:abstractNumId w:val="20"/>
  </w:num>
  <w:num w:numId="8">
    <w:abstractNumId w:val="27"/>
  </w:num>
  <w:num w:numId="9">
    <w:abstractNumId w:val="18"/>
  </w:num>
  <w:num w:numId="10">
    <w:abstractNumId w:val="42"/>
  </w:num>
  <w:num w:numId="11">
    <w:abstractNumId w:val="54"/>
  </w:num>
  <w:num w:numId="12">
    <w:abstractNumId w:val="28"/>
  </w:num>
  <w:num w:numId="13">
    <w:abstractNumId w:val="9"/>
  </w:num>
  <w:num w:numId="14">
    <w:abstractNumId w:val="15"/>
  </w:num>
  <w:num w:numId="15">
    <w:abstractNumId w:val="22"/>
  </w:num>
  <w:num w:numId="16">
    <w:abstractNumId w:val="41"/>
  </w:num>
  <w:num w:numId="17">
    <w:abstractNumId w:val="11"/>
  </w:num>
  <w:num w:numId="18">
    <w:abstractNumId w:val="46"/>
  </w:num>
  <w:num w:numId="19">
    <w:abstractNumId w:val="44"/>
  </w:num>
  <w:num w:numId="20">
    <w:abstractNumId w:val="35"/>
  </w:num>
  <w:num w:numId="21">
    <w:abstractNumId w:val="45"/>
  </w:num>
  <w:num w:numId="22">
    <w:abstractNumId w:val="29"/>
  </w:num>
  <w:num w:numId="23">
    <w:abstractNumId w:val="12"/>
  </w:num>
  <w:num w:numId="24">
    <w:abstractNumId w:val="53"/>
  </w:num>
  <w:num w:numId="25">
    <w:abstractNumId w:val="26"/>
  </w:num>
  <w:num w:numId="26">
    <w:abstractNumId w:val="24"/>
  </w:num>
  <w:num w:numId="27">
    <w:abstractNumId w:val="50"/>
  </w:num>
  <w:num w:numId="28">
    <w:abstractNumId w:val="37"/>
  </w:num>
  <w:num w:numId="29">
    <w:abstractNumId w:val="4"/>
  </w:num>
  <w:num w:numId="30">
    <w:abstractNumId w:val="32"/>
  </w:num>
  <w:num w:numId="31">
    <w:abstractNumId w:val="43"/>
  </w:num>
  <w:num w:numId="32">
    <w:abstractNumId w:val="19"/>
  </w:num>
  <w:num w:numId="33">
    <w:abstractNumId w:val="6"/>
  </w:num>
  <w:num w:numId="34">
    <w:abstractNumId w:val="25"/>
  </w:num>
  <w:num w:numId="35">
    <w:abstractNumId w:val="33"/>
  </w:num>
  <w:num w:numId="36">
    <w:abstractNumId w:val="0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3"/>
  </w:num>
  <w:num w:numId="44">
    <w:abstractNumId w:val="8"/>
  </w:num>
  <w:num w:numId="45">
    <w:abstractNumId w:val="30"/>
  </w:num>
  <w:num w:numId="46">
    <w:abstractNumId w:val="1"/>
  </w:num>
  <w:num w:numId="47">
    <w:abstractNumId w:val="2"/>
  </w:num>
  <w:num w:numId="48">
    <w:abstractNumId w:val="38"/>
  </w:num>
  <w:num w:numId="49">
    <w:abstractNumId w:val="16"/>
  </w:num>
  <w:num w:numId="50">
    <w:abstractNumId w:val="21"/>
  </w:num>
  <w:num w:numId="51">
    <w:abstractNumId w:val="10"/>
  </w:num>
  <w:num w:numId="52">
    <w:abstractNumId w:val="52"/>
  </w:num>
  <w:num w:numId="53">
    <w:abstractNumId w:val="23"/>
  </w:num>
  <w:num w:numId="54">
    <w:abstractNumId w:val="34"/>
  </w:num>
  <w:num w:numId="55">
    <w:abstractNumId w:val="7"/>
  </w:num>
  <w:num w:numId="56">
    <w:abstractNumId w:val="48"/>
  </w:num>
  <w:num w:numId="57">
    <w:abstractNumId w:val="3"/>
  </w:num>
  <w:num w:numId="58">
    <w:abstractNumId w:val="49"/>
  </w:num>
  <w:num w:numId="59">
    <w:abstractNumId w:val="51"/>
  </w:num>
  <w:num w:numId="60">
    <w:abstractNumId w:val="31"/>
  </w:num>
  <w:num w:numId="6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0"/>
  </w:num>
  <w:numIdMacAtCleanup w:val="5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REZZAG">
    <w15:presenceInfo w15:providerId="None" w15:userId="Ali REZZAG"/>
  </w15:person>
  <w15:person w15:author="Valentin LESNES">
    <w15:presenceInfo w15:providerId="None" w15:userId="Valentin LESN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A4"/>
    <w:rsid w:val="00004FC6"/>
    <w:rsid w:val="00016338"/>
    <w:rsid w:val="00021263"/>
    <w:rsid w:val="00022C85"/>
    <w:rsid w:val="0002588A"/>
    <w:rsid w:val="000310ED"/>
    <w:rsid w:val="000336B2"/>
    <w:rsid w:val="000377F0"/>
    <w:rsid w:val="00043A6B"/>
    <w:rsid w:val="000440E3"/>
    <w:rsid w:val="00047A0A"/>
    <w:rsid w:val="000530E8"/>
    <w:rsid w:val="000614F8"/>
    <w:rsid w:val="00074CCE"/>
    <w:rsid w:val="00086101"/>
    <w:rsid w:val="00086D0E"/>
    <w:rsid w:val="000932BD"/>
    <w:rsid w:val="00093CAE"/>
    <w:rsid w:val="00093CC1"/>
    <w:rsid w:val="000A22EC"/>
    <w:rsid w:val="000A5208"/>
    <w:rsid w:val="000B0EF4"/>
    <w:rsid w:val="000B3BA1"/>
    <w:rsid w:val="000B6B47"/>
    <w:rsid w:val="000C17F4"/>
    <w:rsid w:val="000C695A"/>
    <w:rsid w:val="000D1220"/>
    <w:rsid w:val="000D182E"/>
    <w:rsid w:val="000D65E3"/>
    <w:rsid w:val="000D7920"/>
    <w:rsid w:val="000E162A"/>
    <w:rsid w:val="000E3CDF"/>
    <w:rsid w:val="000E6013"/>
    <w:rsid w:val="000E637A"/>
    <w:rsid w:val="000E7D73"/>
    <w:rsid w:val="000F25FB"/>
    <w:rsid w:val="000F34FD"/>
    <w:rsid w:val="000F44BC"/>
    <w:rsid w:val="000F46B6"/>
    <w:rsid w:val="000F50ED"/>
    <w:rsid w:val="00117C7F"/>
    <w:rsid w:val="00127363"/>
    <w:rsid w:val="00135BCF"/>
    <w:rsid w:val="0014069B"/>
    <w:rsid w:val="001417E8"/>
    <w:rsid w:val="00145169"/>
    <w:rsid w:val="00150923"/>
    <w:rsid w:val="00150FAE"/>
    <w:rsid w:val="00152395"/>
    <w:rsid w:val="001571F5"/>
    <w:rsid w:val="00157622"/>
    <w:rsid w:val="00174631"/>
    <w:rsid w:val="00176D51"/>
    <w:rsid w:val="0018011E"/>
    <w:rsid w:val="00181306"/>
    <w:rsid w:val="00194DB3"/>
    <w:rsid w:val="00195021"/>
    <w:rsid w:val="001A3603"/>
    <w:rsid w:val="001A5C2F"/>
    <w:rsid w:val="001B42FD"/>
    <w:rsid w:val="001C48F8"/>
    <w:rsid w:val="001C49B1"/>
    <w:rsid w:val="001D233C"/>
    <w:rsid w:val="001D2570"/>
    <w:rsid w:val="001D7329"/>
    <w:rsid w:val="001E734E"/>
    <w:rsid w:val="001F4B17"/>
    <w:rsid w:val="001F742B"/>
    <w:rsid w:val="00206696"/>
    <w:rsid w:val="00210A0A"/>
    <w:rsid w:val="002121B4"/>
    <w:rsid w:val="002137CD"/>
    <w:rsid w:val="00213B49"/>
    <w:rsid w:val="00216A0D"/>
    <w:rsid w:val="00222454"/>
    <w:rsid w:val="00231D1A"/>
    <w:rsid w:val="002374CC"/>
    <w:rsid w:val="00242DD6"/>
    <w:rsid w:val="00253D7D"/>
    <w:rsid w:val="00254C70"/>
    <w:rsid w:val="00261676"/>
    <w:rsid w:val="00265450"/>
    <w:rsid w:val="0026651F"/>
    <w:rsid w:val="002707D1"/>
    <w:rsid w:val="002736FB"/>
    <w:rsid w:val="00277261"/>
    <w:rsid w:val="00284892"/>
    <w:rsid w:val="002857DD"/>
    <w:rsid w:val="00287D25"/>
    <w:rsid w:val="00297102"/>
    <w:rsid w:val="002A01FE"/>
    <w:rsid w:val="002A7A45"/>
    <w:rsid w:val="002B4430"/>
    <w:rsid w:val="002B5D77"/>
    <w:rsid w:val="002C72B2"/>
    <w:rsid w:val="002C7506"/>
    <w:rsid w:val="002D54FF"/>
    <w:rsid w:val="002E2BAA"/>
    <w:rsid w:val="002E6668"/>
    <w:rsid w:val="002F0CB1"/>
    <w:rsid w:val="002F2819"/>
    <w:rsid w:val="002F329F"/>
    <w:rsid w:val="003007D0"/>
    <w:rsid w:val="00301A80"/>
    <w:rsid w:val="003026BB"/>
    <w:rsid w:val="00310808"/>
    <w:rsid w:val="003246BB"/>
    <w:rsid w:val="003305B6"/>
    <w:rsid w:val="003405D3"/>
    <w:rsid w:val="00343B10"/>
    <w:rsid w:val="00344662"/>
    <w:rsid w:val="003543D8"/>
    <w:rsid w:val="00356B4E"/>
    <w:rsid w:val="003622BE"/>
    <w:rsid w:val="00364505"/>
    <w:rsid w:val="00365D8F"/>
    <w:rsid w:val="00372F2B"/>
    <w:rsid w:val="003739D5"/>
    <w:rsid w:val="003935E0"/>
    <w:rsid w:val="003A43E0"/>
    <w:rsid w:val="003A7333"/>
    <w:rsid w:val="003B2383"/>
    <w:rsid w:val="003B67E0"/>
    <w:rsid w:val="003C2438"/>
    <w:rsid w:val="003C485E"/>
    <w:rsid w:val="003D0A1E"/>
    <w:rsid w:val="003D6F46"/>
    <w:rsid w:val="003F10FC"/>
    <w:rsid w:val="003F681D"/>
    <w:rsid w:val="00404036"/>
    <w:rsid w:val="00404758"/>
    <w:rsid w:val="00410ADC"/>
    <w:rsid w:val="00412AE0"/>
    <w:rsid w:val="0041378F"/>
    <w:rsid w:val="00422F46"/>
    <w:rsid w:val="00430292"/>
    <w:rsid w:val="00436B8A"/>
    <w:rsid w:val="004512F9"/>
    <w:rsid w:val="004636AC"/>
    <w:rsid w:val="00466E78"/>
    <w:rsid w:val="004725B2"/>
    <w:rsid w:val="004735AF"/>
    <w:rsid w:val="00484329"/>
    <w:rsid w:val="004941BB"/>
    <w:rsid w:val="00496CCD"/>
    <w:rsid w:val="00496E3A"/>
    <w:rsid w:val="004A1E2C"/>
    <w:rsid w:val="004A5EE6"/>
    <w:rsid w:val="004C46C9"/>
    <w:rsid w:val="004C49E4"/>
    <w:rsid w:val="004D6C49"/>
    <w:rsid w:val="004E1D2D"/>
    <w:rsid w:val="004E76CF"/>
    <w:rsid w:val="0051038A"/>
    <w:rsid w:val="005134B5"/>
    <w:rsid w:val="00516C41"/>
    <w:rsid w:val="0052565A"/>
    <w:rsid w:val="00533CA3"/>
    <w:rsid w:val="00536BC3"/>
    <w:rsid w:val="0053773C"/>
    <w:rsid w:val="00541D4D"/>
    <w:rsid w:val="005431AF"/>
    <w:rsid w:val="00554651"/>
    <w:rsid w:val="00556A8B"/>
    <w:rsid w:val="0055799E"/>
    <w:rsid w:val="00562EFC"/>
    <w:rsid w:val="00565552"/>
    <w:rsid w:val="00574965"/>
    <w:rsid w:val="00583146"/>
    <w:rsid w:val="00584FC6"/>
    <w:rsid w:val="00586F86"/>
    <w:rsid w:val="00591ECD"/>
    <w:rsid w:val="00595A37"/>
    <w:rsid w:val="005A6009"/>
    <w:rsid w:val="005B1C68"/>
    <w:rsid w:val="005B2212"/>
    <w:rsid w:val="005B7732"/>
    <w:rsid w:val="005C6C53"/>
    <w:rsid w:val="005D0DB4"/>
    <w:rsid w:val="005D20FC"/>
    <w:rsid w:val="005D37B8"/>
    <w:rsid w:val="005D4731"/>
    <w:rsid w:val="005D67A4"/>
    <w:rsid w:val="005E37EC"/>
    <w:rsid w:val="005E443A"/>
    <w:rsid w:val="005F3CDE"/>
    <w:rsid w:val="005F603B"/>
    <w:rsid w:val="00612294"/>
    <w:rsid w:val="00615555"/>
    <w:rsid w:val="00623998"/>
    <w:rsid w:val="00624986"/>
    <w:rsid w:val="006260F0"/>
    <w:rsid w:val="00635EE9"/>
    <w:rsid w:val="00641B85"/>
    <w:rsid w:val="0065496E"/>
    <w:rsid w:val="00666FC5"/>
    <w:rsid w:val="00674CAD"/>
    <w:rsid w:val="00680966"/>
    <w:rsid w:val="0068216B"/>
    <w:rsid w:val="0069350C"/>
    <w:rsid w:val="00696D70"/>
    <w:rsid w:val="006A3728"/>
    <w:rsid w:val="006A3E38"/>
    <w:rsid w:val="006B64EC"/>
    <w:rsid w:val="006C148C"/>
    <w:rsid w:val="006D578F"/>
    <w:rsid w:val="006E5330"/>
    <w:rsid w:val="006E7468"/>
    <w:rsid w:val="00702138"/>
    <w:rsid w:val="007129A3"/>
    <w:rsid w:val="0071547E"/>
    <w:rsid w:val="00717246"/>
    <w:rsid w:val="00720623"/>
    <w:rsid w:val="00733EE6"/>
    <w:rsid w:val="00734BBA"/>
    <w:rsid w:val="007421B6"/>
    <w:rsid w:val="00747B58"/>
    <w:rsid w:val="00754209"/>
    <w:rsid w:val="00761FE9"/>
    <w:rsid w:val="007778CF"/>
    <w:rsid w:val="00780AE8"/>
    <w:rsid w:val="0079372F"/>
    <w:rsid w:val="007A0631"/>
    <w:rsid w:val="007A24D1"/>
    <w:rsid w:val="007A610A"/>
    <w:rsid w:val="007A6BA4"/>
    <w:rsid w:val="007B0B79"/>
    <w:rsid w:val="007C0AFA"/>
    <w:rsid w:val="007C295D"/>
    <w:rsid w:val="007C48DF"/>
    <w:rsid w:val="007D39BA"/>
    <w:rsid w:val="007D51F0"/>
    <w:rsid w:val="007F1787"/>
    <w:rsid w:val="00802624"/>
    <w:rsid w:val="00803744"/>
    <w:rsid w:val="00807A5E"/>
    <w:rsid w:val="00817B8A"/>
    <w:rsid w:val="008242AF"/>
    <w:rsid w:val="008245B6"/>
    <w:rsid w:val="00830E0D"/>
    <w:rsid w:val="00841069"/>
    <w:rsid w:val="00856E61"/>
    <w:rsid w:val="00857520"/>
    <w:rsid w:val="008607BA"/>
    <w:rsid w:val="0086414B"/>
    <w:rsid w:val="00867723"/>
    <w:rsid w:val="00867A60"/>
    <w:rsid w:val="00870DCC"/>
    <w:rsid w:val="008737C4"/>
    <w:rsid w:val="0087644B"/>
    <w:rsid w:val="008853A4"/>
    <w:rsid w:val="00893232"/>
    <w:rsid w:val="008A473E"/>
    <w:rsid w:val="008A6872"/>
    <w:rsid w:val="008B0D16"/>
    <w:rsid w:val="008B0DBA"/>
    <w:rsid w:val="008B36C6"/>
    <w:rsid w:val="008B4AA6"/>
    <w:rsid w:val="008C3DE6"/>
    <w:rsid w:val="008C660A"/>
    <w:rsid w:val="008D503C"/>
    <w:rsid w:val="008E0F08"/>
    <w:rsid w:val="008E5866"/>
    <w:rsid w:val="008E60C5"/>
    <w:rsid w:val="008F09F9"/>
    <w:rsid w:val="008F528A"/>
    <w:rsid w:val="008F7317"/>
    <w:rsid w:val="009001D1"/>
    <w:rsid w:val="00901823"/>
    <w:rsid w:val="009029EA"/>
    <w:rsid w:val="009055AE"/>
    <w:rsid w:val="00905C0F"/>
    <w:rsid w:val="0091223B"/>
    <w:rsid w:val="0091424A"/>
    <w:rsid w:val="009276DD"/>
    <w:rsid w:val="00932F16"/>
    <w:rsid w:val="00934323"/>
    <w:rsid w:val="009372F5"/>
    <w:rsid w:val="0095500F"/>
    <w:rsid w:val="00956F8A"/>
    <w:rsid w:val="00975A14"/>
    <w:rsid w:val="009762AA"/>
    <w:rsid w:val="00981A0B"/>
    <w:rsid w:val="00997332"/>
    <w:rsid w:val="009977D1"/>
    <w:rsid w:val="009A450E"/>
    <w:rsid w:val="009B4BFA"/>
    <w:rsid w:val="009C7A54"/>
    <w:rsid w:val="009D1AE9"/>
    <w:rsid w:val="009D38C2"/>
    <w:rsid w:val="009E1968"/>
    <w:rsid w:val="009E2E20"/>
    <w:rsid w:val="009E50A1"/>
    <w:rsid w:val="009F2C57"/>
    <w:rsid w:val="00A01828"/>
    <w:rsid w:val="00A07824"/>
    <w:rsid w:val="00A23F94"/>
    <w:rsid w:val="00A3193E"/>
    <w:rsid w:val="00A36530"/>
    <w:rsid w:val="00A37278"/>
    <w:rsid w:val="00A5363E"/>
    <w:rsid w:val="00A54ABD"/>
    <w:rsid w:val="00A66899"/>
    <w:rsid w:val="00A70BD8"/>
    <w:rsid w:val="00A8663B"/>
    <w:rsid w:val="00A919A3"/>
    <w:rsid w:val="00A92330"/>
    <w:rsid w:val="00A953EE"/>
    <w:rsid w:val="00A96718"/>
    <w:rsid w:val="00A96E92"/>
    <w:rsid w:val="00AA1937"/>
    <w:rsid w:val="00AB6DFE"/>
    <w:rsid w:val="00AB72DB"/>
    <w:rsid w:val="00AC44F2"/>
    <w:rsid w:val="00AD2010"/>
    <w:rsid w:val="00AD2D7E"/>
    <w:rsid w:val="00AF2317"/>
    <w:rsid w:val="00AF5285"/>
    <w:rsid w:val="00B038EC"/>
    <w:rsid w:val="00B03D8A"/>
    <w:rsid w:val="00B03F5F"/>
    <w:rsid w:val="00B12B8A"/>
    <w:rsid w:val="00B205C5"/>
    <w:rsid w:val="00B303EF"/>
    <w:rsid w:val="00B31B26"/>
    <w:rsid w:val="00B4089C"/>
    <w:rsid w:val="00B4147F"/>
    <w:rsid w:val="00B459EB"/>
    <w:rsid w:val="00B530FD"/>
    <w:rsid w:val="00B64775"/>
    <w:rsid w:val="00B67084"/>
    <w:rsid w:val="00B722CA"/>
    <w:rsid w:val="00B724F1"/>
    <w:rsid w:val="00B83504"/>
    <w:rsid w:val="00BA0379"/>
    <w:rsid w:val="00BA2FE7"/>
    <w:rsid w:val="00BA6264"/>
    <w:rsid w:val="00BD1E2D"/>
    <w:rsid w:val="00BD7584"/>
    <w:rsid w:val="00BE008F"/>
    <w:rsid w:val="00BE1844"/>
    <w:rsid w:val="00BE4040"/>
    <w:rsid w:val="00BE727F"/>
    <w:rsid w:val="00BE776D"/>
    <w:rsid w:val="00BF5618"/>
    <w:rsid w:val="00C02F19"/>
    <w:rsid w:val="00C072AC"/>
    <w:rsid w:val="00C11EA9"/>
    <w:rsid w:val="00C1301F"/>
    <w:rsid w:val="00C131DF"/>
    <w:rsid w:val="00C14C9D"/>
    <w:rsid w:val="00C17C8D"/>
    <w:rsid w:val="00C260AC"/>
    <w:rsid w:val="00C337A9"/>
    <w:rsid w:val="00C351DA"/>
    <w:rsid w:val="00C40D33"/>
    <w:rsid w:val="00C42F58"/>
    <w:rsid w:val="00C5673D"/>
    <w:rsid w:val="00C63FD2"/>
    <w:rsid w:val="00C64569"/>
    <w:rsid w:val="00C65D4D"/>
    <w:rsid w:val="00C72E76"/>
    <w:rsid w:val="00C75FE6"/>
    <w:rsid w:val="00C80D5D"/>
    <w:rsid w:val="00C9467D"/>
    <w:rsid w:val="00CA6D68"/>
    <w:rsid w:val="00CA7590"/>
    <w:rsid w:val="00CA7C9E"/>
    <w:rsid w:val="00CB1C03"/>
    <w:rsid w:val="00CB581C"/>
    <w:rsid w:val="00CD0F24"/>
    <w:rsid w:val="00CD2E53"/>
    <w:rsid w:val="00CD3C0D"/>
    <w:rsid w:val="00CD3DD8"/>
    <w:rsid w:val="00CD51B8"/>
    <w:rsid w:val="00CE55DE"/>
    <w:rsid w:val="00CF1605"/>
    <w:rsid w:val="00CF3E26"/>
    <w:rsid w:val="00D008B4"/>
    <w:rsid w:val="00D05719"/>
    <w:rsid w:val="00D13335"/>
    <w:rsid w:val="00D16997"/>
    <w:rsid w:val="00D16B68"/>
    <w:rsid w:val="00D217EB"/>
    <w:rsid w:val="00D228D8"/>
    <w:rsid w:val="00D32F3B"/>
    <w:rsid w:val="00D46690"/>
    <w:rsid w:val="00D476F2"/>
    <w:rsid w:val="00D52B11"/>
    <w:rsid w:val="00D5657B"/>
    <w:rsid w:val="00D66C45"/>
    <w:rsid w:val="00D771CD"/>
    <w:rsid w:val="00D77D50"/>
    <w:rsid w:val="00D927D1"/>
    <w:rsid w:val="00DA5EC6"/>
    <w:rsid w:val="00DA62FB"/>
    <w:rsid w:val="00DA66AC"/>
    <w:rsid w:val="00DC0A36"/>
    <w:rsid w:val="00DC2156"/>
    <w:rsid w:val="00DC4540"/>
    <w:rsid w:val="00DC4B61"/>
    <w:rsid w:val="00DD0364"/>
    <w:rsid w:val="00DD179E"/>
    <w:rsid w:val="00DD2A16"/>
    <w:rsid w:val="00DE0AC8"/>
    <w:rsid w:val="00DE43FB"/>
    <w:rsid w:val="00E021A9"/>
    <w:rsid w:val="00E06216"/>
    <w:rsid w:val="00E1455E"/>
    <w:rsid w:val="00E175C2"/>
    <w:rsid w:val="00E201D7"/>
    <w:rsid w:val="00E205A0"/>
    <w:rsid w:val="00E233BF"/>
    <w:rsid w:val="00E271A3"/>
    <w:rsid w:val="00E37919"/>
    <w:rsid w:val="00E41124"/>
    <w:rsid w:val="00E423D1"/>
    <w:rsid w:val="00E42FF3"/>
    <w:rsid w:val="00E44E52"/>
    <w:rsid w:val="00E467A4"/>
    <w:rsid w:val="00E46B7F"/>
    <w:rsid w:val="00E520DD"/>
    <w:rsid w:val="00E54468"/>
    <w:rsid w:val="00E630E4"/>
    <w:rsid w:val="00E741B6"/>
    <w:rsid w:val="00E77585"/>
    <w:rsid w:val="00E77AD2"/>
    <w:rsid w:val="00E86C96"/>
    <w:rsid w:val="00E906F4"/>
    <w:rsid w:val="00E92FBB"/>
    <w:rsid w:val="00E93E46"/>
    <w:rsid w:val="00E9604D"/>
    <w:rsid w:val="00E96EE4"/>
    <w:rsid w:val="00EA414A"/>
    <w:rsid w:val="00EA430B"/>
    <w:rsid w:val="00EC1D61"/>
    <w:rsid w:val="00EC2DE6"/>
    <w:rsid w:val="00EC762D"/>
    <w:rsid w:val="00EC7BF5"/>
    <w:rsid w:val="00ED3154"/>
    <w:rsid w:val="00ED4F22"/>
    <w:rsid w:val="00EE52A7"/>
    <w:rsid w:val="00EF4994"/>
    <w:rsid w:val="00EF54E7"/>
    <w:rsid w:val="00F07E47"/>
    <w:rsid w:val="00F104ED"/>
    <w:rsid w:val="00F26BF1"/>
    <w:rsid w:val="00F26C84"/>
    <w:rsid w:val="00F3201E"/>
    <w:rsid w:val="00F34D50"/>
    <w:rsid w:val="00F47451"/>
    <w:rsid w:val="00F50530"/>
    <w:rsid w:val="00F537ED"/>
    <w:rsid w:val="00F53D28"/>
    <w:rsid w:val="00F60315"/>
    <w:rsid w:val="00F63835"/>
    <w:rsid w:val="00F64710"/>
    <w:rsid w:val="00F66F34"/>
    <w:rsid w:val="00F72A88"/>
    <w:rsid w:val="00F90DD0"/>
    <w:rsid w:val="00F95169"/>
    <w:rsid w:val="00FA72CE"/>
    <w:rsid w:val="00FB3AC4"/>
    <w:rsid w:val="00FB64B7"/>
    <w:rsid w:val="00FC64BF"/>
    <w:rsid w:val="00FD3D18"/>
    <w:rsid w:val="00FF4F5B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47F5A1"/>
  <w15:docId w15:val="{DAC6B844-AC2C-42B5-87B3-67DDAB53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37ED"/>
    <w:pPr>
      <w:jc w:val="both"/>
    </w:pPr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qFormat/>
    <w:rsid w:val="00F537ED"/>
    <w:pPr>
      <w:spacing w:before="100" w:beforeAutospacing="1" w:after="100" w:afterAutospacing="1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qFormat/>
    <w:rsid w:val="00F537ED"/>
    <w:pPr>
      <w:spacing w:before="100" w:beforeAutospacing="1" w:after="100" w:afterAutospacing="1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qFormat/>
    <w:rsid w:val="00F537ED"/>
    <w:p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F537ED"/>
    <w:pPr>
      <w:numPr>
        <w:ilvl w:val="3"/>
        <w:numId w:val="49"/>
      </w:numPr>
      <w:spacing w:after="120"/>
      <w:outlineLvl w:val="3"/>
    </w:pPr>
    <w:rPr>
      <w:b/>
      <w:iCs/>
      <w:color w:val="660066"/>
      <w:sz w:val="28"/>
      <w:szCs w:val="28"/>
    </w:rPr>
  </w:style>
  <w:style w:type="paragraph" w:styleId="Titre5">
    <w:name w:val="heading 5"/>
    <w:basedOn w:val="Normal"/>
    <w:next w:val="Normal"/>
    <w:qFormat/>
    <w:rsid w:val="00F537ED"/>
    <w:pPr>
      <w:numPr>
        <w:ilvl w:val="4"/>
        <w:numId w:val="49"/>
      </w:numPr>
      <w:spacing w:after="120"/>
      <w:outlineLvl w:val="4"/>
    </w:pPr>
    <w:rPr>
      <w:b/>
      <w:color w:val="660066"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537ED"/>
    <w:pPr>
      <w:numPr>
        <w:ilvl w:val="5"/>
        <w:numId w:val="49"/>
      </w:numPr>
      <w:spacing w:after="120"/>
      <w:outlineLvl w:val="5"/>
    </w:pPr>
    <w:rPr>
      <w:rFonts w:cs="Times New Roman"/>
      <w:b/>
      <w:bCs/>
      <w:sz w:val="24"/>
      <w:szCs w:val="24"/>
    </w:rPr>
  </w:style>
  <w:style w:type="paragraph" w:styleId="Titre7">
    <w:name w:val="heading 7"/>
    <w:basedOn w:val="Normal"/>
    <w:next w:val="Normal"/>
    <w:link w:val="Titre7Car"/>
    <w:qFormat/>
    <w:rsid w:val="00F537ED"/>
    <w:pPr>
      <w:numPr>
        <w:ilvl w:val="6"/>
        <w:numId w:val="49"/>
      </w:numPr>
      <w:spacing w:after="60"/>
      <w:outlineLvl w:val="6"/>
    </w:pPr>
    <w:rPr>
      <w:rFonts w:cs="Times New Roman"/>
      <w:szCs w:val="24"/>
    </w:rPr>
  </w:style>
  <w:style w:type="paragraph" w:styleId="Titre8">
    <w:name w:val="heading 8"/>
    <w:basedOn w:val="Normal"/>
    <w:next w:val="Normal"/>
    <w:link w:val="Titre8Car"/>
    <w:qFormat/>
    <w:rsid w:val="00F537ED"/>
    <w:pPr>
      <w:numPr>
        <w:ilvl w:val="7"/>
        <w:numId w:val="49"/>
      </w:numPr>
      <w:outlineLvl w:val="7"/>
    </w:pPr>
    <w:rPr>
      <w:rFonts w:cs="Times New Roman"/>
      <w:i/>
      <w:iCs/>
      <w:szCs w:val="24"/>
    </w:rPr>
  </w:style>
  <w:style w:type="paragraph" w:styleId="Titre9">
    <w:name w:val="heading 9"/>
    <w:basedOn w:val="Normal"/>
    <w:next w:val="Normal"/>
    <w:link w:val="Titre9Car"/>
    <w:qFormat/>
    <w:rsid w:val="00F537ED"/>
    <w:pPr>
      <w:numPr>
        <w:ilvl w:val="8"/>
        <w:numId w:val="49"/>
      </w:numPr>
      <w:spacing w:before="240" w:after="60"/>
      <w:outlineLvl w:val="8"/>
    </w:pPr>
    <w:rPr>
      <w:b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F537ED"/>
    <w:pPr>
      <w:spacing w:before="120" w:after="120"/>
      <w:jc w:val="center"/>
    </w:pPr>
    <w:rPr>
      <w:b/>
      <w:bCs/>
    </w:rPr>
  </w:style>
  <w:style w:type="paragraph" w:customStyle="1" w:styleId="programlisting">
    <w:name w:val="programlisting"/>
    <w:basedOn w:val="Normal"/>
    <w:autoRedefine/>
    <w:rsid w:val="00DD0364"/>
    <w:pPr>
      <w:spacing w:line="360" w:lineRule="auto"/>
      <w:ind w:left="454"/>
    </w:pPr>
    <w:rPr>
      <w:rFonts w:ascii="Courier New" w:hAnsi="Courier New" w:cs="Times New Roman"/>
    </w:rPr>
  </w:style>
  <w:style w:type="character" w:customStyle="1" w:styleId="syntaxe">
    <w:name w:val="syntaxe"/>
    <w:rsid w:val="003C485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047A0A"/>
    <w:pPr>
      <w:tabs>
        <w:tab w:val="center" w:pos="4536"/>
        <w:tab w:val="right" w:pos="9072"/>
      </w:tabs>
    </w:pPr>
  </w:style>
  <w:style w:type="character" w:styleId="Numrodepage">
    <w:name w:val="page number"/>
    <w:rsid w:val="00047A0A"/>
    <w:rPr>
      <w:rFonts w:cs="Times New Roman"/>
    </w:rPr>
  </w:style>
  <w:style w:type="character" w:customStyle="1" w:styleId="commande">
    <w:name w:val="commande"/>
    <w:rsid w:val="003C485E"/>
    <w:rPr>
      <w:rFonts w:ascii="Arial Narrow" w:hAnsi="Arial Narrow" w:cs="Courier New"/>
      <w:b/>
      <w:sz w:val="20"/>
    </w:rPr>
  </w:style>
  <w:style w:type="paragraph" w:customStyle="1" w:styleId="Important">
    <w:name w:val="Important"/>
    <w:basedOn w:val="Normal"/>
    <w:rsid w:val="003C485E"/>
    <w:rPr>
      <w:u w:val="single"/>
    </w:rPr>
  </w:style>
  <w:style w:type="paragraph" w:styleId="Listepuces2">
    <w:name w:val="List Bullet 2"/>
    <w:basedOn w:val="Normal"/>
    <w:autoRedefine/>
    <w:rsid w:val="00AF2317"/>
    <w:pPr>
      <w:numPr>
        <w:numId w:val="3"/>
      </w:numPr>
    </w:pPr>
  </w:style>
  <w:style w:type="character" w:styleId="Lienhypertexte">
    <w:name w:val="Hyperlink"/>
    <w:uiPriority w:val="99"/>
    <w:rsid w:val="003739D5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047A0A"/>
    <w:pPr>
      <w:numPr>
        <w:numId w:val="1"/>
      </w:numPr>
    </w:pPr>
  </w:style>
  <w:style w:type="paragraph" w:styleId="Listepuces">
    <w:name w:val="List Bullet"/>
    <w:basedOn w:val="Normal"/>
    <w:autoRedefine/>
    <w:rsid w:val="00AF2317"/>
    <w:pPr>
      <w:numPr>
        <w:numId w:val="2"/>
      </w:numPr>
      <w:spacing w:line="360" w:lineRule="auto"/>
    </w:pPr>
  </w:style>
  <w:style w:type="paragraph" w:styleId="NormalWeb">
    <w:name w:val="Normal (Web)"/>
    <w:basedOn w:val="Normal"/>
    <w:autoRedefine/>
    <w:uiPriority w:val="99"/>
    <w:rsid w:val="00674CAD"/>
    <w:pPr>
      <w:spacing w:line="360" w:lineRule="auto"/>
    </w:pPr>
  </w:style>
  <w:style w:type="paragraph" w:styleId="En-tte">
    <w:name w:val="header"/>
    <w:basedOn w:val="Normal"/>
    <w:link w:val="En-tteCar"/>
    <w:uiPriority w:val="99"/>
    <w:rsid w:val="00047A0A"/>
    <w:pPr>
      <w:tabs>
        <w:tab w:val="center" w:pos="4536"/>
        <w:tab w:val="right" w:pos="9072"/>
      </w:tabs>
    </w:pPr>
  </w:style>
  <w:style w:type="character" w:styleId="Lienhypertextesuivivisit">
    <w:name w:val="FollowedHyperlink"/>
    <w:rsid w:val="00047A0A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rsid w:val="00AD20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AD2010"/>
    <w:rPr>
      <w:rFonts w:ascii="Tahoma" w:hAnsi="Tahoma" w:cs="Tahoma"/>
      <w:color w:val="00008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853A4"/>
    <w:pPr>
      <w:ind w:left="708"/>
    </w:pPr>
    <w:rPr>
      <w:rFonts w:eastAsia="Calibri"/>
    </w:rPr>
  </w:style>
  <w:style w:type="table" w:styleId="Grilledutableau">
    <w:name w:val="Table Grid"/>
    <w:basedOn w:val="TableauNormal"/>
    <w:rsid w:val="00AD2010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AD2010"/>
    <w:rPr>
      <w:rFonts w:ascii="Arial" w:hAnsi="Arial" w:cs="Arial"/>
      <w:color w:val="000080"/>
    </w:rPr>
  </w:style>
  <w:style w:type="character" w:customStyle="1" w:styleId="PieddepageCar">
    <w:name w:val="Pied de page Car"/>
    <w:basedOn w:val="Policepardfaut"/>
    <w:link w:val="Pieddepage"/>
    <w:uiPriority w:val="99"/>
    <w:rsid w:val="00AD2010"/>
    <w:rPr>
      <w:rFonts w:ascii="Arial" w:hAnsi="Arial" w:cs="Arial"/>
      <w:color w:val="000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53A4"/>
    <w:pPr>
      <w:keepNext/>
      <w:spacing w:before="240" w:beforeAutospacing="0" w:after="60" w:afterAutospacing="0"/>
      <w:outlineLvl w:val="9"/>
    </w:pPr>
    <w:rPr>
      <w:rFonts w:asciiTheme="majorHAnsi" w:eastAsiaTheme="majorEastAsia" w:hAnsiTheme="majorHAnsi" w:cstheme="majorBidi"/>
      <w:color w:val="000080"/>
      <w:kern w:val="32"/>
      <w:sz w:val="32"/>
      <w:szCs w:val="32"/>
    </w:rPr>
  </w:style>
  <w:style w:type="paragraph" w:styleId="TM1">
    <w:name w:val="toc 1"/>
    <w:basedOn w:val="Normal"/>
    <w:next w:val="Normal"/>
    <w:autoRedefine/>
    <w:uiPriority w:val="39"/>
    <w:rsid w:val="00CD51B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CD51B8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CD51B8"/>
    <w:pPr>
      <w:spacing w:after="100"/>
      <w:ind w:left="480"/>
    </w:pPr>
  </w:style>
  <w:style w:type="paragraph" w:customStyle="1" w:styleId="titredocument">
    <w:name w:val="titre_document"/>
    <w:basedOn w:val="Normal"/>
    <w:next w:val="Normal"/>
    <w:rsid w:val="00734BBA"/>
    <w:rPr>
      <w:b/>
      <w:color w:val="7D9BFF"/>
      <w:sz w:val="28"/>
      <w:szCs w:val="28"/>
    </w:rPr>
  </w:style>
  <w:style w:type="paragraph" w:customStyle="1" w:styleId="titrepartie">
    <w:name w:val="titre_partie"/>
    <w:basedOn w:val="Normal"/>
    <w:next w:val="Normal"/>
    <w:rsid w:val="00734BBA"/>
    <w:pPr>
      <w:spacing w:before="120"/>
    </w:pPr>
    <w:rPr>
      <w:b/>
      <w:color w:val="B02200"/>
      <w:sz w:val="26"/>
      <w:szCs w:val="26"/>
    </w:rPr>
  </w:style>
  <w:style w:type="character" w:customStyle="1" w:styleId="Titre6Car">
    <w:name w:val="Titre 6 Car"/>
    <w:basedOn w:val="Policepardfaut"/>
    <w:link w:val="Titre6"/>
    <w:rsid w:val="00F537ED"/>
    <w:rPr>
      <w:rFonts w:ascii="Arial" w:hAnsi="Arial"/>
      <w:b/>
      <w:bCs/>
      <w:color w:val="000080"/>
      <w:sz w:val="24"/>
      <w:szCs w:val="24"/>
    </w:rPr>
  </w:style>
  <w:style w:type="character" w:customStyle="1" w:styleId="Titre7Car">
    <w:name w:val="Titre 7 Car"/>
    <w:basedOn w:val="Policepardfaut"/>
    <w:link w:val="Titre7"/>
    <w:rsid w:val="00F537ED"/>
    <w:rPr>
      <w:rFonts w:ascii="Arial" w:hAnsi="Arial"/>
      <w:color w:val="000080"/>
      <w:szCs w:val="24"/>
    </w:rPr>
  </w:style>
  <w:style w:type="character" w:customStyle="1" w:styleId="Titre8Car">
    <w:name w:val="Titre 8 Car"/>
    <w:basedOn w:val="Policepardfaut"/>
    <w:link w:val="Titre8"/>
    <w:rsid w:val="00F537ED"/>
    <w:rPr>
      <w:rFonts w:ascii="Arial" w:hAnsi="Arial"/>
      <w:i/>
      <w:iCs/>
      <w:color w:val="000080"/>
      <w:szCs w:val="24"/>
    </w:rPr>
  </w:style>
  <w:style w:type="character" w:customStyle="1" w:styleId="Titre9Car">
    <w:name w:val="Titre 9 Car"/>
    <w:basedOn w:val="Policepardfaut"/>
    <w:link w:val="Titre9"/>
    <w:rsid w:val="00F537ED"/>
    <w:rPr>
      <w:rFonts w:ascii="Arial" w:hAnsi="Arial" w:cs="Arial"/>
      <w:b/>
      <w:color w:val="000080"/>
      <w:sz w:val="22"/>
      <w:szCs w:val="22"/>
      <w:u w:val="single"/>
    </w:rPr>
  </w:style>
  <w:style w:type="character" w:styleId="Marquedecommentaire">
    <w:name w:val="annotation reference"/>
    <w:basedOn w:val="Policepardfaut"/>
    <w:rsid w:val="00F3201E"/>
    <w:rPr>
      <w:sz w:val="16"/>
      <w:szCs w:val="16"/>
    </w:rPr>
  </w:style>
  <w:style w:type="paragraph" w:styleId="Commentaire">
    <w:name w:val="annotation text"/>
    <w:basedOn w:val="Normal"/>
    <w:link w:val="CommentaireCar"/>
    <w:rsid w:val="00F3201E"/>
  </w:style>
  <w:style w:type="character" w:customStyle="1" w:styleId="CommentaireCar">
    <w:name w:val="Commentaire Car"/>
    <w:basedOn w:val="Policepardfaut"/>
    <w:link w:val="Commentaire"/>
    <w:rsid w:val="00F3201E"/>
    <w:rPr>
      <w:rFonts w:ascii="Arial" w:hAnsi="Arial" w:cs="Arial"/>
      <w:color w:val="000080"/>
    </w:rPr>
  </w:style>
  <w:style w:type="paragraph" w:styleId="Objetducommentaire">
    <w:name w:val="annotation subject"/>
    <w:basedOn w:val="Commentaire"/>
    <w:next w:val="Commentaire"/>
    <w:link w:val="ObjetducommentaireCar"/>
    <w:rsid w:val="00F320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3201E"/>
    <w:rPr>
      <w:rFonts w:ascii="Arial" w:hAnsi="Arial" w:cs="Arial"/>
      <w:b/>
      <w:bCs/>
      <w:color w:val="000080"/>
    </w:rPr>
  </w:style>
  <w:style w:type="paragraph" w:styleId="Rvision">
    <w:name w:val="Revision"/>
    <w:hidden/>
    <w:uiPriority w:val="99"/>
    <w:semiHidden/>
    <w:rsid w:val="00641B85"/>
    <w:rPr>
      <w:rFonts w:ascii="Arial" w:hAnsi="Arial" w:cs="Arial"/>
      <w:color w:val="000080"/>
    </w:rPr>
  </w:style>
  <w:style w:type="paragraph" w:styleId="Titre">
    <w:name w:val="Title"/>
    <w:basedOn w:val="Normal"/>
    <w:next w:val="Normal"/>
    <w:link w:val="TitreCar"/>
    <w:uiPriority w:val="10"/>
    <w:qFormat/>
    <w:rsid w:val="00AA19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AA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paragraph" w:styleId="Notedebasdepage">
    <w:name w:val="footnote text"/>
    <w:basedOn w:val="Normal"/>
    <w:link w:val="NotedebasdepageCar"/>
    <w:semiHidden/>
    <w:unhideWhenUsed/>
    <w:rsid w:val="00261676"/>
  </w:style>
  <w:style w:type="character" w:customStyle="1" w:styleId="NotedebasdepageCar">
    <w:name w:val="Note de bas de page Car"/>
    <w:basedOn w:val="Policepardfaut"/>
    <w:link w:val="Notedebasdepage"/>
    <w:semiHidden/>
    <w:rsid w:val="00261676"/>
    <w:rPr>
      <w:rFonts w:ascii="Arial" w:hAnsi="Arial" w:cs="Arial"/>
      <w:color w:val="000080"/>
    </w:rPr>
  </w:style>
  <w:style w:type="character" w:styleId="Appelnotedebasdep">
    <w:name w:val="footnote reference"/>
    <w:basedOn w:val="Policepardfaut"/>
    <w:semiHidden/>
    <w:unhideWhenUsed/>
    <w:rsid w:val="00261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9C06BB5DD534C91C6316C5AF59747" ma:contentTypeVersion="4" ma:contentTypeDescription="Create a new document." ma:contentTypeScope="" ma:versionID="2712e16bf3bcf4b21e079119157a5495">
  <xsd:schema xmlns:xsd="http://www.w3.org/2001/XMLSchema" xmlns:xs="http://www.w3.org/2001/XMLSchema" xmlns:p="http://schemas.microsoft.com/office/2006/metadata/properties" xmlns:ns2="072a67fb-fce6-4ae8-ad48-e5846bf021d8" targetNamespace="http://schemas.microsoft.com/office/2006/metadata/properties" ma:root="true" ma:fieldsID="610b378c586c78eea1e8f94201eb2e87" ns2:_="">
    <xsd:import namespace="072a67fb-fce6-4ae8-ad48-e5846bf0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a67fb-fce6-4ae8-ad48-e5846bf0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FFF7C6-78A8-4429-9F61-02BEB999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a67fb-fce6-4ae8-ad48-e5846bf0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585DA-C5C2-4643-975F-02709553BD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49CA32-0482-4230-AC4E-78A6673A1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F4548-0DF6-4B1B-B629-C986E832E9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2140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Côté cours</vt:lpstr>
    </vt:vector>
  </TitlesOfParts>
  <Company>Grizli777</Company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Côté cours</dc:title>
  <dc:creator>Denis Gallot</dc:creator>
  <cp:lastModifiedBy>Valentin L</cp:lastModifiedBy>
  <cp:revision>34</cp:revision>
  <cp:lastPrinted>2024-04-03T14:43:00Z</cp:lastPrinted>
  <dcterms:created xsi:type="dcterms:W3CDTF">2019-02-13T08:24:00Z</dcterms:created>
  <dcterms:modified xsi:type="dcterms:W3CDTF">2024-04-03T14:44:00Z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  <property fmtid="{D5CDD505-2E9C-101B-9397-08002B2CF9AE}" pid="7" name="ContentTypeId">
    <vt:lpwstr>0x01010049D9C06BB5DD534C91C6316C5AF59747</vt:lpwstr>
  </property>
  <property fmtid="{D5CDD505-2E9C-101B-9397-08002B2CF9AE}" pid="8" name="Order">
    <vt:r8>3300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</Properties>
</file>